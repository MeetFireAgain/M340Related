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1EEC" w14:textId="77777777" w:rsidR="0022192E" w:rsidRPr="006F73F2" w:rsidRDefault="0022192E" w:rsidP="005C1093"/>
    <w:p w14:paraId="65EEA993" w14:textId="1E14AB81" w:rsidR="0022192E" w:rsidRPr="006F73F2" w:rsidRDefault="0022192E" w:rsidP="005C1093">
      <w:pPr>
        <w:pStyle w:val="1"/>
      </w:pPr>
      <w:proofErr w:type="spellStart"/>
      <w:r w:rsidRPr="006F73F2">
        <w:t>Vxworks</w:t>
      </w:r>
      <w:proofErr w:type="spellEnd"/>
      <w:r w:rsidRPr="006F73F2">
        <w:t>的一些</w:t>
      </w:r>
      <w:r w:rsidRPr="006F73F2">
        <w:rPr>
          <w:rFonts w:hint="eastAsia"/>
        </w:rPr>
        <w:t>研究</w:t>
      </w:r>
    </w:p>
    <w:p w14:paraId="5B51E739" w14:textId="4B61BD8A" w:rsidR="001D73F1" w:rsidRPr="006F73F2" w:rsidRDefault="001D73F1" w:rsidP="005C1093">
      <w:pPr>
        <w:pStyle w:val="2"/>
      </w:pPr>
      <w:proofErr w:type="spellStart"/>
      <w:r w:rsidRPr="006F73F2">
        <w:t>Vxworks</w:t>
      </w:r>
      <w:proofErr w:type="spellEnd"/>
      <w:r w:rsidRPr="006F73F2">
        <w:t xml:space="preserve"> RTOS介绍</w:t>
      </w:r>
    </w:p>
    <w:p w14:paraId="1EDB1818" w14:textId="664E5C3E" w:rsidR="003E6028" w:rsidRPr="006F73F2" w:rsidRDefault="003E6028" w:rsidP="005C1093">
      <w:r w:rsidRPr="006F73F2">
        <w:rPr>
          <w:rFonts w:hint="eastAsia"/>
          <w:highlight w:val="yellow"/>
        </w:rPr>
        <w:t>（以下的参考主要是来源于：Wikipedia）</w:t>
      </w:r>
    </w:p>
    <w:p w14:paraId="2C4C965C" w14:textId="36D184A9" w:rsidR="009D5AB8" w:rsidRPr="006F73F2" w:rsidRDefault="009D5AB8" w:rsidP="005C1093">
      <w:r w:rsidRPr="006F73F2">
        <w:t>VxWorks是美国风河系统（</w:t>
      </w:r>
      <w:proofErr w:type="spellStart"/>
      <w:r w:rsidRPr="006F73F2">
        <w:t>WindRiver</w:t>
      </w:r>
      <w:proofErr w:type="spellEnd"/>
      <w:r w:rsidRPr="006F73F2">
        <w:t>）公司于1983年设计开发的一种嵌入式实时操作系统（RTOS），是嵌入式开发环境的关键组成部分。凭借良好的持续发展能力、高性能的内核以及友好的用户开发环境，其在嵌入式实时操作系统领域占据一席之地。</w:t>
      </w:r>
    </w:p>
    <w:p w14:paraId="2240B6C2" w14:textId="77777777" w:rsidR="009D5AB8" w:rsidRPr="006F73F2" w:rsidRDefault="009D5AB8" w:rsidP="005C1093">
      <w:r w:rsidRPr="006F73F2">
        <w:t xml:space="preserve">VxWorks支持几乎所有现代市场上的嵌入式CPU，包括x86系列、MIPS、 </w:t>
      </w:r>
      <w:proofErr w:type="spellStart"/>
      <w:r w:rsidRPr="006F73F2">
        <w:t>LoongISA</w:t>
      </w:r>
      <w:proofErr w:type="spellEnd"/>
      <w:r w:rsidRPr="006F73F2">
        <w:t xml:space="preserve">、 PowerPC、Freescale </w:t>
      </w:r>
      <w:proofErr w:type="spellStart"/>
      <w:r w:rsidRPr="006F73F2">
        <w:t>ColdFire</w:t>
      </w:r>
      <w:proofErr w:type="spellEnd"/>
      <w:r w:rsidRPr="006F73F2">
        <w:t xml:space="preserve">、Intel i960、SPARC、SH-4、ARM, </w:t>
      </w:r>
      <w:proofErr w:type="spellStart"/>
      <w:r w:rsidRPr="006F73F2">
        <w:t>StrongARM</w:t>
      </w:r>
      <w:proofErr w:type="spellEnd"/>
      <w:r w:rsidRPr="006F73F2">
        <w:t>以及</w:t>
      </w:r>
      <w:proofErr w:type="spellStart"/>
      <w:r w:rsidRPr="006F73F2">
        <w:t>xScale</w:t>
      </w:r>
      <w:proofErr w:type="spellEnd"/>
      <w:r w:rsidRPr="006F73F2">
        <w:t xml:space="preserve"> CPU。</w:t>
      </w:r>
    </w:p>
    <w:p w14:paraId="25C82B46" w14:textId="77777777" w:rsidR="009D5AB8" w:rsidRPr="006F73F2" w:rsidRDefault="009D5AB8" w:rsidP="005C1093">
      <w:r w:rsidRPr="006F73F2">
        <w:rPr>
          <w:rFonts w:hint="eastAsia"/>
        </w:rPr>
        <w:t>它以其良好的可靠性和卓越的实时性被广泛地应用在通信、军事、航空、航天等高精尖技术及实时性要求极高的领域中，如卫星通讯、军事演习、弹道制导、飞机导航等。</w:t>
      </w:r>
    </w:p>
    <w:p w14:paraId="0E0931F8" w14:textId="6EEED78C" w:rsidR="001D73F1" w:rsidRPr="006F73F2" w:rsidRDefault="009D5AB8" w:rsidP="005C1093">
      <w:r w:rsidRPr="006F73F2">
        <w:rPr>
          <w:rFonts w:hint="eastAsia"/>
        </w:rPr>
        <w:t>美国的</w:t>
      </w:r>
      <w:r w:rsidRPr="006F73F2">
        <w:t>F-16、F/A-18战斗机、B-2隐形轰炸机和爱国者导弹，火星探测器如1997年7月登陆的火星探测器，2008年5月登陆的凤凰号、2012年8月登陆的好奇号都使用到了VxWorks。</w:t>
      </w:r>
    </w:p>
    <w:p w14:paraId="46A05926" w14:textId="4D8A6A90" w:rsidR="001D73F1" w:rsidRPr="006F73F2" w:rsidRDefault="001D73F1" w:rsidP="005C1093">
      <w:pPr>
        <w:pStyle w:val="2"/>
      </w:pPr>
      <w:proofErr w:type="spellStart"/>
      <w:r w:rsidRPr="006F73F2">
        <w:rPr>
          <w:rFonts w:hint="eastAsia"/>
        </w:rPr>
        <w:t>Vxworks</w:t>
      </w:r>
      <w:proofErr w:type="spellEnd"/>
      <w:r w:rsidR="0070244D">
        <w:rPr>
          <w:rFonts w:hint="eastAsia"/>
        </w:rPr>
        <w:t>镜像</w:t>
      </w:r>
    </w:p>
    <w:p w14:paraId="2810FD61" w14:textId="46D43927" w:rsidR="003E6028" w:rsidRPr="006F73F2" w:rsidRDefault="003E6028" w:rsidP="005C1093">
      <w:r w:rsidRPr="006F73F2">
        <w:rPr>
          <w:rFonts w:hint="eastAsia"/>
          <w:highlight w:val="yellow"/>
        </w:rPr>
        <w:t>（以下的一些参考主要是来源于：</w:t>
      </w:r>
      <w:hyperlink r:id="rId8" w:history="1">
        <w:r w:rsidRPr="006F73F2">
          <w:rPr>
            <w:rStyle w:val="a8"/>
            <w:szCs w:val="24"/>
            <w:highlight w:val="yellow"/>
          </w:rPr>
          <w:t>VxWorks系统的映像及其装载过程解析-</w:t>
        </w:r>
        <w:proofErr w:type="gramStart"/>
        <w:r w:rsidRPr="006F73F2">
          <w:rPr>
            <w:rStyle w:val="a8"/>
            <w:szCs w:val="24"/>
            <w:highlight w:val="yellow"/>
          </w:rPr>
          <w:t>拳皇</w:t>
        </w:r>
        <w:proofErr w:type="gramEnd"/>
        <w:r w:rsidRPr="006F73F2">
          <w:rPr>
            <w:rStyle w:val="a8"/>
            <w:szCs w:val="24"/>
            <w:highlight w:val="yellow"/>
          </w:rPr>
          <w:t>14键盘优化补丁-程序</w:t>
        </w:r>
        <w:proofErr w:type="gramStart"/>
        <w:r w:rsidRPr="006F73F2">
          <w:rPr>
            <w:rStyle w:val="a8"/>
            <w:szCs w:val="24"/>
            <w:highlight w:val="yellow"/>
          </w:rPr>
          <w:t>博客网</w:t>
        </w:r>
        <w:proofErr w:type="gramEnd"/>
        <w:r w:rsidRPr="006F73F2">
          <w:rPr>
            <w:rStyle w:val="a8"/>
            <w:szCs w:val="24"/>
            <w:highlight w:val="yellow"/>
          </w:rPr>
          <w:t xml:space="preserve"> (csdndocs.com)</w:t>
        </w:r>
      </w:hyperlink>
      <w:r w:rsidRPr="006F73F2">
        <w:rPr>
          <w:rFonts w:hint="eastAsia"/>
          <w:highlight w:val="yellow"/>
        </w:rPr>
        <w:t>）</w:t>
      </w:r>
    </w:p>
    <w:p w14:paraId="42EF0749" w14:textId="0D4EE5E5" w:rsidR="005C604B" w:rsidRPr="006F73F2" w:rsidRDefault="00764809" w:rsidP="005C1093">
      <w:proofErr w:type="spellStart"/>
      <w:r w:rsidRPr="006F73F2">
        <w:rPr>
          <w:rFonts w:hint="eastAsia"/>
        </w:rPr>
        <w:t>Vxworks</w:t>
      </w:r>
      <w:proofErr w:type="spellEnd"/>
      <w:r w:rsidR="000A15DA" w:rsidRPr="006F73F2">
        <w:rPr>
          <w:rFonts w:hint="eastAsia"/>
        </w:rPr>
        <w:t>的映像主要是分为</w:t>
      </w:r>
      <w:r w:rsidR="00F6311B" w:rsidRPr="006F73F2">
        <w:rPr>
          <w:rFonts w:hint="eastAsia"/>
        </w:rPr>
        <w:t>两个不同的大类</w:t>
      </w:r>
      <w:r w:rsidR="000A15DA" w:rsidRPr="006F73F2">
        <w:rPr>
          <w:rFonts w:hint="eastAsia"/>
        </w:rPr>
        <w:t>：</w:t>
      </w:r>
      <w:r w:rsidR="00F6311B" w:rsidRPr="006F73F2">
        <w:rPr>
          <w:rFonts w:hint="eastAsia"/>
        </w:rPr>
        <w:t>一类是</w:t>
      </w:r>
      <w:proofErr w:type="spellStart"/>
      <w:r w:rsidR="00F6311B" w:rsidRPr="006F73F2">
        <w:rPr>
          <w:rFonts w:hint="eastAsia"/>
        </w:rPr>
        <w:t>BootRom</w:t>
      </w:r>
      <w:proofErr w:type="spellEnd"/>
      <w:r w:rsidR="00F6311B" w:rsidRPr="006F73F2">
        <w:rPr>
          <w:rFonts w:hint="eastAsia"/>
        </w:rPr>
        <w:t>类型，一类是</w:t>
      </w:r>
      <w:proofErr w:type="spellStart"/>
      <w:r w:rsidR="00F6311B" w:rsidRPr="006F73F2">
        <w:rPr>
          <w:rFonts w:hint="eastAsia"/>
        </w:rPr>
        <w:t>Vxworks</w:t>
      </w:r>
      <w:proofErr w:type="spellEnd"/>
      <w:r w:rsidR="00F6311B" w:rsidRPr="006F73F2">
        <w:rPr>
          <w:rFonts w:hint="eastAsia"/>
        </w:rPr>
        <w:t>类型：</w:t>
      </w:r>
    </w:p>
    <w:p w14:paraId="043D02A2" w14:textId="0C7858E7" w:rsidR="00F6311B" w:rsidRPr="00633A5D" w:rsidRDefault="00F6311B" w:rsidP="005C1093">
      <w:pPr>
        <w:pStyle w:val="aa"/>
        <w:numPr>
          <w:ilvl w:val="0"/>
          <w:numId w:val="6"/>
        </w:numPr>
        <w:ind w:firstLineChars="0"/>
      </w:pPr>
      <w:proofErr w:type="spellStart"/>
      <w:r w:rsidRPr="00633A5D">
        <w:rPr>
          <w:rFonts w:hint="eastAsia"/>
        </w:rPr>
        <w:t>BootRom</w:t>
      </w:r>
      <w:proofErr w:type="spellEnd"/>
      <w:r w:rsidRPr="00633A5D">
        <w:rPr>
          <w:rFonts w:hint="eastAsia"/>
        </w:rPr>
        <w:t>类型</w:t>
      </w:r>
    </w:p>
    <w:p w14:paraId="1450FA52" w14:textId="26028CF2" w:rsidR="00D70CC0" w:rsidRPr="006F73F2" w:rsidRDefault="00D70CC0" w:rsidP="005C1093">
      <w:proofErr w:type="spellStart"/>
      <w:r w:rsidRPr="006F73F2">
        <w:t>BootRom</w:t>
      </w:r>
      <w:proofErr w:type="spellEnd"/>
      <w:r w:rsidRPr="006F73F2">
        <w:t>类型映像是一个最小化、专用的VxWorks引导映像，实现最少的系统初始化，主要用于启动装载VxWorks映像，其功能类似于PC机的BIOS。</w:t>
      </w:r>
      <w:proofErr w:type="spellStart"/>
      <w:r w:rsidRPr="006F73F2">
        <w:t>BootRom</w:t>
      </w:r>
      <w:proofErr w:type="spellEnd"/>
      <w:r w:rsidRPr="006F73F2">
        <w:t>运行时也建立起多任务环境，包括</w:t>
      </w:r>
      <w:proofErr w:type="spellStart"/>
      <w:r w:rsidRPr="006F73F2">
        <w:t>usrRoot</w:t>
      </w:r>
      <w:proofErr w:type="spellEnd"/>
      <w:r w:rsidRPr="006F73F2">
        <w:t>任务、网络任务、TFFS任务和FTP任务等。引导映像在运行时，可能在ROM/Flash中执行(例如ROM驻留</w:t>
      </w:r>
      <w:proofErr w:type="gramStart"/>
      <w:r w:rsidRPr="006F73F2">
        <w:t>型引导</w:t>
      </w:r>
      <w:proofErr w:type="gramEnd"/>
      <w:r w:rsidRPr="006F73F2">
        <w:t>映像)，也可能在RAM 中执行。在系统中其对应的编译规则文件是</w:t>
      </w:r>
      <w:proofErr w:type="spellStart"/>
      <w:r w:rsidRPr="006F73F2">
        <w:t>rules.bsp</w:t>
      </w:r>
      <w:proofErr w:type="spellEnd"/>
      <w:r w:rsidRPr="006F73F2">
        <w:rPr>
          <w:rFonts w:hint="eastAsia"/>
        </w:rPr>
        <w:t>。</w:t>
      </w:r>
    </w:p>
    <w:p w14:paraId="589E4C25" w14:textId="74852529" w:rsidR="00F6311B" w:rsidRPr="006F73F2" w:rsidRDefault="00D70CC0" w:rsidP="005C1093">
      <w:proofErr w:type="spellStart"/>
      <w:r w:rsidRPr="006F73F2">
        <w:t>BootRom</w:t>
      </w:r>
      <w:proofErr w:type="spellEnd"/>
      <w:r w:rsidRPr="006F73F2">
        <w:t>类型分为三种：</w:t>
      </w:r>
      <w:proofErr w:type="spellStart"/>
      <w:r w:rsidRPr="006F73F2">
        <w:t>BootRom_res</w:t>
      </w:r>
      <w:proofErr w:type="spellEnd"/>
      <w:r w:rsidRPr="006F73F2">
        <w:t>、</w:t>
      </w:r>
      <w:proofErr w:type="spellStart"/>
      <w:r w:rsidRPr="006F73F2">
        <w:t>BootRom_uncmp</w:t>
      </w:r>
      <w:proofErr w:type="spellEnd"/>
      <w:r w:rsidRPr="006F73F2">
        <w:t>和</w:t>
      </w:r>
      <w:proofErr w:type="spellStart"/>
      <w:r w:rsidRPr="006F73F2">
        <w:t>BootRom</w:t>
      </w:r>
      <w:proofErr w:type="spellEnd"/>
      <w:r w:rsidRPr="006F73F2">
        <w:t>。第一种是一直运行在rom中的</w:t>
      </w:r>
      <w:proofErr w:type="gramStart"/>
      <w:r w:rsidRPr="006F73F2">
        <w:t>映象</w:t>
      </w:r>
      <w:proofErr w:type="gramEnd"/>
      <w:r w:rsidRPr="006F73F2">
        <w:t>，只把data段拷贝到ram里面；第二种是非压缩方式的</w:t>
      </w:r>
      <w:proofErr w:type="gramStart"/>
      <w:r w:rsidRPr="006F73F2">
        <w:t>映象</w:t>
      </w:r>
      <w:proofErr w:type="gramEnd"/>
      <w:r w:rsidRPr="006F73F2">
        <w:t>，data段和text段都要拷贝到ram里面，并在ram里面运行；第三种是压缩方式的</w:t>
      </w:r>
      <w:proofErr w:type="gramStart"/>
      <w:r w:rsidRPr="006F73F2">
        <w:t>映象</w:t>
      </w:r>
      <w:proofErr w:type="gramEnd"/>
      <w:r w:rsidRPr="006F73F2">
        <w:t>，生成的时候编译器会把除掉</w:t>
      </w:r>
      <w:proofErr w:type="spellStart"/>
      <w:r w:rsidRPr="006F73F2">
        <w:t>romlnit.s</w:t>
      </w:r>
      <w:proofErr w:type="spellEnd"/>
      <w:r w:rsidRPr="006F73F2">
        <w:t>和</w:t>
      </w:r>
      <w:proofErr w:type="spellStart"/>
      <w:r w:rsidRPr="006F73F2">
        <w:t>bootInit.c</w:t>
      </w:r>
      <w:proofErr w:type="spellEnd"/>
      <w:r w:rsidRPr="006F73F2">
        <w:t>之外的目标文件压缩并“汇编”成一个</w:t>
      </w:r>
      <w:proofErr w:type="spellStart"/>
      <w:r w:rsidRPr="006F73F2">
        <w:t>bootrom.Z.s</w:t>
      </w:r>
      <w:proofErr w:type="spellEnd"/>
      <w:r w:rsidRPr="006F73F2">
        <w:t>，最后和</w:t>
      </w:r>
      <w:proofErr w:type="spellStart"/>
      <w:r w:rsidRPr="006F73F2">
        <w:t>romInit.o</w:t>
      </w:r>
      <w:proofErr w:type="spellEnd"/>
      <w:r w:rsidRPr="006F73F2">
        <w:t>，</w:t>
      </w:r>
      <w:proofErr w:type="spellStart"/>
      <w:r w:rsidRPr="006F73F2">
        <w:t>bootInit.o</w:t>
      </w:r>
      <w:proofErr w:type="spellEnd"/>
      <w:r w:rsidRPr="006F73F2">
        <w:t>，</w:t>
      </w:r>
      <w:proofErr w:type="spellStart"/>
      <w:r w:rsidRPr="006F73F2">
        <w:t>version.o</w:t>
      </w:r>
      <w:proofErr w:type="spellEnd"/>
      <w:r w:rsidRPr="006F73F2">
        <w:t>进行链接，生成</w:t>
      </w:r>
      <w:proofErr w:type="spellStart"/>
      <w:r w:rsidRPr="006F73F2">
        <w:t>bootrom</w:t>
      </w:r>
      <w:proofErr w:type="spellEnd"/>
      <w:r w:rsidRPr="006F73F2">
        <w:t>映像</w:t>
      </w:r>
      <w:r w:rsidRPr="006F73F2">
        <w:rPr>
          <w:rFonts w:hint="eastAsia"/>
        </w:rPr>
        <w:t>。所以它也是要全部拷贝到</w:t>
      </w:r>
      <w:r w:rsidRPr="006F73F2">
        <w:t>ram中，并必须要进行解压缩的工作。而这些工作基本上都是在</w:t>
      </w:r>
      <w:proofErr w:type="spellStart"/>
      <w:r w:rsidRPr="006F73F2">
        <w:t>bootInit.c</w:t>
      </w:r>
      <w:proofErr w:type="spellEnd"/>
      <w:r w:rsidRPr="006F73F2">
        <w:t>中进行的。</w:t>
      </w:r>
    </w:p>
    <w:p w14:paraId="4C461F2F" w14:textId="4F04FE38" w:rsidR="00F6311B" w:rsidRPr="00633A5D" w:rsidRDefault="00F6311B" w:rsidP="005C1093">
      <w:pPr>
        <w:pStyle w:val="aa"/>
        <w:numPr>
          <w:ilvl w:val="0"/>
          <w:numId w:val="6"/>
        </w:numPr>
        <w:ind w:firstLineChars="0"/>
      </w:pPr>
      <w:proofErr w:type="spellStart"/>
      <w:r w:rsidRPr="00633A5D">
        <w:rPr>
          <w:rFonts w:hint="eastAsia"/>
        </w:rPr>
        <w:t>Vxworks</w:t>
      </w:r>
      <w:proofErr w:type="spellEnd"/>
      <w:r w:rsidRPr="00633A5D">
        <w:rPr>
          <w:rFonts w:hint="eastAsia"/>
        </w:rPr>
        <w:t>类型</w:t>
      </w:r>
    </w:p>
    <w:p w14:paraId="61E31323" w14:textId="77777777" w:rsidR="00B745EF" w:rsidRPr="006F73F2" w:rsidRDefault="00B745EF" w:rsidP="005C1093">
      <w:r w:rsidRPr="006F73F2">
        <w:lastRenderedPageBreak/>
        <w:t>VxWorks类型映像是系统的主映像，也即是系统最终要运行的映像。该映像在运行时至少有一部分(如：数据段和BSS段)需要在RAM中运行。在系统中其对应的编译规则文件是</w:t>
      </w:r>
      <w:proofErr w:type="spellStart"/>
      <w:r w:rsidRPr="006F73F2">
        <w:t>rules.vxWorks</w:t>
      </w:r>
      <w:proofErr w:type="spellEnd"/>
      <w:r w:rsidRPr="006F73F2">
        <w:t>。</w:t>
      </w:r>
    </w:p>
    <w:p w14:paraId="6AA67E97" w14:textId="41C1F593" w:rsidR="006A5E07" w:rsidRPr="006F73F2" w:rsidRDefault="00B745EF" w:rsidP="005C1093">
      <w:r w:rsidRPr="006F73F2">
        <w:t>VxWorks类型映像分为四种：VxWorks</w:t>
      </w:r>
      <w:r w:rsidR="005A7142" w:rsidRPr="006F73F2">
        <w:rPr>
          <w:rFonts w:hint="eastAsia"/>
        </w:rPr>
        <w:t>（RAM运行的</w:t>
      </w:r>
      <w:proofErr w:type="spellStart"/>
      <w:r w:rsidR="005A7142" w:rsidRPr="006F73F2">
        <w:rPr>
          <w:rFonts w:hint="eastAsia"/>
        </w:rPr>
        <w:t>Vxworks</w:t>
      </w:r>
      <w:proofErr w:type="spellEnd"/>
      <w:r w:rsidR="005A7142" w:rsidRPr="006F73F2">
        <w:rPr>
          <w:rFonts w:hint="eastAsia"/>
        </w:rPr>
        <w:t>镜像）</w:t>
      </w:r>
      <w:r w:rsidRPr="006F73F2">
        <w:t>、</w:t>
      </w:r>
      <w:proofErr w:type="spellStart"/>
      <w:r w:rsidRPr="006F73F2">
        <w:t>VxWorks_rom</w:t>
      </w:r>
      <w:proofErr w:type="spellEnd"/>
      <w:r w:rsidR="005A7142" w:rsidRPr="006F73F2">
        <w:rPr>
          <w:rFonts w:hint="eastAsia"/>
        </w:rPr>
        <w:t>（</w:t>
      </w:r>
      <w:r w:rsidR="00083DDF" w:rsidRPr="006F73F2">
        <w:rPr>
          <w:rFonts w:hint="eastAsia"/>
        </w:rPr>
        <w:t>ROM启动RAM运行的</w:t>
      </w:r>
      <w:proofErr w:type="spellStart"/>
      <w:r w:rsidR="00083DDF" w:rsidRPr="006F73F2">
        <w:rPr>
          <w:rFonts w:hint="eastAsia"/>
        </w:rPr>
        <w:t>Vxworks</w:t>
      </w:r>
      <w:proofErr w:type="spellEnd"/>
      <w:r w:rsidR="00083DDF" w:rsidRPr="006F73F2">
        <w:rPr>
          <w:rFonts w:hint="eastAsia"/>
        </w:rPr>
        <w:t>镜像，不选哟</w:t>
      </w:r>
      <w:proofErr w:type="spellStart"/>
      <w:r w:rsidR="00083DDF" w:rsidRPr="006F73F2">
        <w:rPr>
          <w:rFonts w:hint="eastAsia"/>
        </w:rPr>
        <w:t>BootRom</w:t>
      </w:r>
      <w:proofErr w:type="spellEnd"/>
      <w:r w:rsidR="00083DDF" w:rsidRPr="006F73F2">
        <w:rPr>
          <w:rFonts w:hint="eastAsia"/>
        </w:rPr>
        <w:t>的辅助</w:t>
      </w:r>
      <w:r w:rsidR="005A7142" w:rsidRPr="006F73F2">
        <w:rPr>
          <w:rFonts w:hint="eastAsia"/>
        </w:rPr>
        <w:t>）</w:t>
      </w:r>
      <w:r w:rsidRPr="006F73F2">
        <w:t>、</w:t>
      </w:r>
      <w:proofErr w:type="spellStart"/>
      <w:r w:rsidRPr="006F73F2">
        <w:t>VxWorks_romResident</w:t>
      </w:r>
      <w:proofErr w:type="spellEnd"/>
      <w:r w:rsidR="00083DDF" w:rsidRPr="006F73F2">
        <w:rPr>
          <w:rFonts w:hint="eastAsia"/>
        </w:rPr>
        <w:t>（</w:t>
      </w:r>
      <w:r w:rsidR="00D020D9" w:rsidRPr="006F73F2">
        <w:rPr>
          <w:rFonts w:hint="eastAsia"/>
        </w:rPr>
        <w:t>ROM启动ROM运行的</w:t>
      </w:r>
      <w:proofErr w:type="spellStart"/>
      <w:r w:rsidR="00D020D9" w:rsidRPr="006F73F2">
        <w:rPr>
          <w:rFonts w:hint="eastAsia"/>
        </w:rPr>
        <w:t>Vxworks</w:t>
      </w:r>
      <w:proofErr w:type="spellEnd"/>
      <w:r w:rsidR="00D020D9" w:rsidRPr="006F73F2">
        <w:rPr>
          <w:rFonts w:hint="eastAsia"/>
        </w:rPr>
        <w:t>映像，不需要</w:t>
      </w:r>
      <w:proofErr w:type="spellStart"/>
      <w:r w:rsidR="00D020D9" w:rsidRPr="006F73F2">
        <w:rPr>
          <w:rFonts w:hint="eastAsia"/>
        </w:rPr>
        <w:t>BootRom</w:t>
      </w:r>
      <w:proofErr w:type="spellEnd"/>
      <w:r w:rsidR="00D020D9" w:rsidRPr="006F73F2">
        <w:rPr>
          <w:rFonts w:hint="eastAsia"/>
        </w:rPr>
        <w:t>的辅助</w:t>
      </w:r>
      <w:r w:rsidR="00083DDF" w:rsidRPr="006F73F2">
        <w:rPr>
          <w:rFonts w:hint="eastAsia"/>
        </w:rPr>
        <w:t>）</w:t>
      </w:r>
      <w:r w:rsidRPr="006F73F2">
        <w:t>和</w:t>
      </w:r>
      <w:proofErr w:type="spellStart"/>
      <w:r w:rsidRPr="006F73F2">
        <w:t>VxWorks_romCompress</w:t>
      </w:r>
      <w:proofErr w:type="spellEnd"/>
      <w:r w:rsidR="00D020D9" w:rsidRPr="006F73F2">
        <w:rPr>
          <w:rFonts w:hint="eastAsia"/>
        </w:rPr>
        <w:t>（</w:t>
      </w:r>
      <w:proofErr w:type="spellStart"/>
      <w:r w:rsidR="000F084C" w:rsidRPr="006F73F2">
        <w:rPr>
          <w:rFonts w:hint="eastAsia"/>
        </w:rPr>
        <w:t>Vxwroks</w:t>
      </w:r>
      <w:r w:rsidR="000F084C" w:rsidRPr="006F73F2">
        <w:t>_rom</w:t>
      </w:r>
      <w:proofErr w:type="spellEnd"/>
      <w:r w:rsidR="000F084C" w:rsidRPr="006F73F2">
        <w:rPr>
          <w:rFonts w:hint="eastAsia"/>
        </w:rPr>
        <w:t>的压缩形式</w:t>
      </w:r>
      <w:r w:rsidR="00D020D9" w:rsidRPr="006F73F2">
        <w:rPr>
          <w:rFonts w:hint="eastAsia"/>
        </w:rPr>
        <w:t>）</w:t>
      </w:r>
    </w:p>
    <w:p w14:paraId="2E3C908D" w14:textId="1D91F112" w:rsidR="00D44F74" w:rsidRDefault="003E6028" w:rsidP="005C1093">
      <w:pPr>
        <w:pStyle w:val="aa"/>
        <w:numPr>
          <w:ilvl w:val="0"/>
          <w:numId w:val="6"/>
        </w:numPr>
        <w:ind w:firstLineChars="0"/>
      </w:pPr>
      <w:proofErr w:type="spellStart"/>
      <w:r w:rsidRPr="00633A5D">
        <w:t>BootRom</w:t>
      </w:r>
      <w:proofErr w:type="spellEnd"/>
      <w:r w:rsidRPr="00633A5D">
        <w:t xml:space="preserve"> 类型映像和VxWorks类型映像的联系与区别</w:t>
      </w:r>
    </w:p>
    <w:p w14:paraId="0A3F067B" w14:textId="1EB2404C" w:rsidR="00633A5D" w:rsidRPr="00164F68" w:rsidRDefault="00164F68" w:rsidP="005C1093">
      <w:r w:rsidRPr="00164F68">
        <w:rPr>
          <w:rFonts w:hint="eastAsia"/>
        </w:rPr>
        <w:t>对于没有自启动功能的</w:t>
      </w:r>
      <w:r w:rsidRPr="00164F68">
        <w:t>VxWorks类型映像(例如：VxWorks型)，在映像运行前就需要一段程序将该映像拷贝到RAM中运行，而</w:t>
      </w:r>
      <w:proofErr w:type="spellStart"/>
      <w:r w:rsidRPr="00164F68">
        <w:t>BootRom</w:t>
      </w:r>
      <w:proofErr w:type="spellEnd"/>
      <w:r w:rsidRPr="00164F68">
        <w:t>类型映像在此时就扮演了这种“搬运工”的角色，当VxWorks系统下载完毕，</w:t>
      </w:r>
      <w:proofErr w:type="spellStart"/>
      <w:r w:rsidRPr="00164F68">
        <w:t>BootRom</w:t>
      </w:r>
      <w:proofErr w:type="spellEnd"/>
      <w:r w:rsidRPr="00164F68">
        <w:t>的任务也就完成了。二者在系统初始化的时候，所做的功能基本相同，但是区别在于</w:t>
      </w:r>
      <w:proofErr w:type="spellStart"/>
      <w:r w:rsidRPr="00164F68">
        <w:t>BootRom</w:t>
      </w:r>
      <w:proofErr w:type="spellEnd"/>
      <w:r w:rsidRPr="00164F68">
        <w:t>类型映像调用</w:t>
      </w:r>
      <w:proofErr w:type="spellStart"/>
      <w:r w:rsidRPr="00164F68">
        <w:t>bootConfig.c</w:t>
      </w:r>
      <w:proofErr w:type="spellEnd"/>
      <w:r w:rsidRPr="00164F68">
        <w:t>，而VxWorks类型映像调用</w:t>
      </w:r>
      <w:proofErr w:type="spellStart"/>
      <w:r w:rsidRPr="00164F68">
        <w:t>usrConfig.c</w:t>
      </w:r>
      <w:proofErr w:type="spellEnd"/>
      <w:r w:rsidRPr="00164F68">
        <w:t>。</w:t>
      </w:r>
    </w:p>
    <w:p w14:paraId="120D5112" w14:textId="5C699C34" w:rsidR="003E6028" w:rsidRDefault="006806B7" w:rsidP="005C1093">
      <w:r>
        <w:tab/>
      </w:r>
    </w:p>
    <w:p w14:paraId="7133F845" w14:textId="74001CFE" w:rsidR="006806B7" w:rsidRDefault="006806B7" w:rsidP="005C1093">
      <w:r w:rsidRPr="00690ABF">
        <w:rPr>
          <w:rFonts w:hint="eastAsia"/>
        </w:rPr>
        <w:t>同时经过学习发现，其实对于</w:t>
      </w:r>
      <w:proofErr w:type="spellStart"/>
      <w:r w:rsidR="00F11E04" w:rsidRPr="00690ABF">
        <w:rPr>
          <w:rFonts w:hint="eastAsia"/>
        </w:rPr>
        <w:t>Vxworks</w:t>
      </w:r>
      <w:proofErr w:type="spellEnd"/>
      <w:r w:rsidR="00F11E04" w:rsidRPr="00690ABF">
        <w:rPr>
          <w:rFonts w:hint="eastAsia"/>
        </w:rPr>
        <w:t>来说，其实RTOS的系统版本跟Wind的内核版本还是存在差异的。</w:t>
      </w:r>
      <w:r w:rsidR="004F3650" w:rsidRPr="00690ABF">
        <w:rPr>
          <w:rFonts w:hint="eastAsia"/>
        </w:rPr>
        <w:t>两者不能简单的划等号。</w:t>
      </w:r>
    </w:p>
    <w:p w14:paraId="085B980F" w14:textId="77777777" w:rsidR="00690ABF" w:rsidRDefault="00690ABF" w:rsidP="005C1093"/>
    <w:p w14:paraId="7D06901B" w14:textId="386B1F4E" w:rsidR="00430A12" w:rsidRPr="004F2A03" w:rsidRDefault="0070244D" w:rsidP="005C1093">
      <w:pPr>
        <w:pStyle w:val="2"/>
      </w:pPr>
      <w:proofErr w:type="spellStart"/>
      <w:r w:rsidRPr="004F2A03">
        <w:rPr>
          <w:rFonts w:hint="eastAsia"/>
        </w:rPr>
        <w:t>Vxworks</w:t>
      </w:r>
      <w:proofErr w:type="spellEnd"/>
      <w:r w:rsidRPr="004F2A03">
        <w:rPr>
          <w:rFonts w:hint="eastAsia"/>
        </w:rPr>
        <w:t>的</w:t>
      </w:r>
      <w:r w:rsidR="004F2A03" w:rsidRPr="004F2A03">
        <w:rPr>
          <w:rFonts w:hint="eastAsia"/>
        </w:rPr>
        <w:t>镜像加载方式</w:t>
      </w:r>
    </w:p>
    <w:p w14:paraId="5A7B749E" w14:textId="7544282D" w:rsidR="004F2A03" w:rsidRPr="004F2A03" w:rsidRDefault="004F2A03" w:rsidP="005C1093">
      <w:r w:rsidRPr="004F2A03">
        <w:rPr>
          <w:rFonts w:hint="eastAsia"/>
        </w:rPr>
        <w:t>（以下参考资料为：</w:t>
      </w:r>
      <w:r w:rsidR="00BF195A">
        <w:fldChar w:fldCharType="begin"/>
      </w:r>
      <w:r w:rsidR="00BF195A">
        <w:instrText xml:space="preserve"> HYPERLINK "https://blog.csdn.net/dwd112358/article/details/96445634" </w:instrText>
      </w:r>
      <w:r w:rsidR="00BF195A">
        <w:fldChar w:fldCharType="separate"/>
      </w:r>
      <w:r w:rsidRPr="004F2A03">
        <w:rPr>
          <w:rStyle w:val="a8"/>
          <w:color w:val="FF0000"/>
        </w:rPr>
        <w:t>https://blog.csdn.net/dwd112358/article/details/96445634</w:t>
      </w:r>
      <w:r w:rsidR="00BF195A">
        <w:rPr>
          <w:rStyle w:val="a8"/>
          <w:color w:val="FF0000"/>
        </w:rPr>
        <w:fldChar w:fldCharType="end"/>
      </w:r>
      <w:r w:rsidRPr="004F2A03">
        <w:rPr>
          <w:rFonts w:hint="eastAsia"/>
        </w:rPr>
        <w:t>）</w:t>
      </w:r>
    </w:p>
    <w:p w14:paraId="0C1C1290" w14:textId="6B0A22CE" w:rsidR="00915950" w:rsidRPr="00915950" w:rsidRDefault="00915950" w:rsidP="005C1093">
      <w:proofErr w:type="spellStart"/>
      <w:r w:rsidRPr="00915950">
        <w:rPr>
          <w:rFonts w:hint="eastAsia"/>
        </w:rPr>
        <w:t>Vxworks</w:t>
      </w:r>
      <w:proofErr w:type="spellEnd"/>
      <w:r>
        <w:rPr>
          <w:rFonts w:hint="eastAsia"/>
        </w:rPr>
        <w:t>映像</w:t>
      </w:r>
      <w:r w:rsidRPr="00915950">
        <w:rPr>
          <w:rFonts w:hint="eastAsia"/>
        </w:rPr>
        <w:t>的</w:t>
      </w:r>
      <w:r>
        <w:rPr>
          <w:rFonts w:hint="eastAsia"/>
        </w:rPr>
        <w:t>文件封装格式：</w:t>
      </w:r>
      <w:r w:rsidR="008F7EEC">
        <w:rPr>
          <w:rFonts w:hint="eastAsia"/>
        </w:rPr>
        <w:t>.</w:t>
      </w:r>
      <w:r w:rsidR="008F7EEC">
        <w:t>elf</w:t>
      </w:r>
      <w:r w:rsidR="008F7EEC">
        <w:rPr>
          <w:rFonts w:hint="eastAsia"/>
        </w:rPr>
        <w:t>、.</w:t>
      </w:r>
      <w:r w:rsidR="008F7EEC">
        <w:t>bin</w:t>
      </w:r>
      <w:r w:rsidR="008F7EEC">
        <w:rPr>
          <w:rFonts w:hint="eastAsia"/>
        </w:rPr>
        <w:t>文件格式</w:t>
      </w:r>
      <w:r w:rsidR="008D7F95">
        <w:rPr>
          <w:rFonts w:hint="eastAsia"/>
        </w:rPr>
        <w:t>，两种文件格式下包含的一些内容不太一样，但是重要的组件都是存在的。</w:t>
      </w:r>
    </w:p>
    <w:p w14:paraId="43560880" w14:textId="41ED846E" w:rsidR="00437494" w:rsidRDefault="00437494" w:rsidP="005C109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可以肯定的是，不管有无</w:t>
      </w:r>
      <w:proofErr w:type="spellStart"/>
      <w:r>
        <w:t>B</w:t>
      </w:r>
      <w:r>
        <w:rPr>
          <w:rFonts w:hint="eastAsia"/>
        </w:rPr>
        <w:t>ootRom</w:t>
      </w:r>
      <w:proofErr w:type="spellEnd"/>
      <w:r>
        <w:t>,</w:t>
      </w:r>
      <w:r>
        <w:rPr>
          <w:rFonts w:hint="eastAsia"/>
        </w:rPr>
        <w:t>都是在之后调用</w:t>
      </w:r>
      <w:proofErr w:type="spellStart"/>
      <w:r w:rsidR="009301FF">
        <w:rPr>
          <w:rFonts w:hint="eastAsia"/>
        </w:rPr>
        <w:t>Vxworks</w:t>
      </w:r>
      <w:proofErr w:type="spellEnd"/>
      <w:r w:rsidR="009301FF">
        <w:rPr>
          <w:rFonts w:hint="eastAsia"/>
        </w:rPr>
        <w:t>的映像的，然后通过几个函数的作用，</w:t>
      </w:r>
      <w:r w:rsidR="00B61CD2">
        <w:rPr>
          <w:rFonts w:hint="eastAsia"/>
        </w:rPr>
        <w:t>初始化系统，而至关重要的一个函数</w:t>
      </w:r>
      <w:r w:rsidR="00573C12">
        <w:rPr>
          <w:rFonts w:hint="eastAsia"/>
        </w:rPr>
        <w:t>也是第一个被调用的函数</w:t>
      </w:r>
      <w:r w:rsidR="00B61CD2">
        <w:rPr>
          <w:rFonts w:hint="eastAsia"/>
        </w:rPr>
        <w:t>就是</w:t>
      </w:r>
      <w:proofErr w:type="spellStart"/>
      <w:r w:rsidR="00B61CD2" w:rsidRPr="00622CD4">
        <w:rPr>
          <w:rFonts w:hint="eastAsia"/>
          <w:color w:val="00B0F0"/>
        </w:rPr>
        <w:t>usrInit</w:t>
      </w:r>
      <w:proofErr w:type="spellEnd"/>
      <w:r w:rsidR="00B61CD2" w:rsidRPr="00622CD4">
        <w:rPr>
          <w:rFonts w:hint="eastAsia"/>
          <w:color w:val="00B0F0"/>
        </w:rPr>
        <w:t>函数</w:t>
      </w:r>
      <w:r w:rsidR="00B61CD2">
        <w:rPr>
          <w:rFonts w:hint="eastAsia"/>
        </w:rPr>
        <w:t>，</w:t>
      </w:r>
      <w:r w:rsidR="00573C12">
        <w:rPr>
          <w:rFonts w:hint="eastAsia"/>
        </w:rPr>
        <w:t>用于</w:t>
      </w:r>
      <w:r w:rsidR="00C40DF2">
        <w:rPr>
          <w:rFonts w:hint="eastAsia"/>
        </w:rPr>
        <w:t>执行系统初始化程序，而该函数通常也是用于回复符号表的一个关键所在。</w:t>
      </w:r>
      <w:r w:rsidR="00936237">
        <w:rPr>
          <w:rFonts w:hint="eastAsia"/>
        </w:rPr>
        <w:t>而该函数的作用如下：</w:t>
      </w:r>
      <w:r w:rsidR="00936237" w:rsidRPr="003F1F70">
        <w:rPr>
          <w:rFonts w:ascii="Consolas" w:hAnsi="Consolas" w:cs="Segoe UI"/>
          <w:color w:val="24292E"/>
          <w:shd w:val="clear" w:color="auto" w:fill="FFFFFF"/>
        </w:rPr>
        <w:t xml:space="preserve">Interrupt lock </w:t>
      </w:r>
      <w:proofErr w:type="spellStart"/>
      <w:r w:rsidR="00936237" w:rsidRPr="003F1F70">
        <w:rPr>
          <w:rFonts w:ascii="Consolas" w:hAnsi="Consolas" w:cs="Segoe UI"/>
          <w:color w:val="24292E"/>
          <w:shd w:val="clear" w:color="auto" w:fill="FFFFFF"/>
        </w:rPr>
        <w:t>out,save</w:t>
      </w:r>
      <w:proofErr w:type="spellEnd"/>
      <w:r w:rsidR="00936237" w:rsidRPr="003F1F70">
        <w:rPr>
          <w:rFonts w:ascii="Consolas" w:hAnsi="Consolas" w:cs="Segoe UI"/>
          <w:color w:val="24292E"/>
          <w:shd w:val="clear" w:color="auto" w:fill="FFFFFF"/>
        </w:rPr>
        <w:t xml:space="preserve"> </w:t>
      </w:r>
      <w:proofErr w:type="spellStart"/>
      <w:r w:rsidR="00936237" w:rsidRPr="003F1F70">
        <w:rPr>
          <w:rFonts w:ascii="Consolas" w:hAnsi="Consolas" w:cs="Segoe UI"/>
          <w:color w:val="24292E"/>
          <w:shd w:val="clear" w:color="auto" w:fill="FFFFFF"/>
        </w:rPr>
        <w:t>imformation</w:t>
      </w:r>
      <w:proofErr w:type="spellEnd"/>
      <w:r w:rsidR="00936237" w:rsidRPr="003F1F70">
        <w:rPr>
          <w:rFonts w:ascii="Consolas" w:hAnsi="Consolas" w:cs="Segoe UI"/>
          <w:color w:val="24292E"/>
          <w:shd w:val="clear" w:color="auto" w:fill="FFFFFF"/>
        </w:rPr>
        <w:t xml:space="preserve"> about boot </w:t>
      </w:r>
      <w:proofErr w:type="spellStart"/>
      <w:r w:rsidR="00936237" w:rsidRPr="003F1F70">
        <w:rPr>
          <w:rFonts w:ascii="Consolas" w:hAnsi="Consolas" w:cs="Segoe UI"/>
          <w:color w:val="24292E"/>
          <w:shd w:val="clear" w:color="auto" w:fill="FFFFFF"/>
        </w:rPr>
        <w:t>type,handle</w:t>
      </w:r>
      <w:proofErr w:type="spellEnd"/>
      <w:r w:rsidR="00936237" w:rsidRPr="003F1F70">
        <w:rPr>
          <w:rFonts w:ascii="Consolas" w:hAnsi="Consolas" w:cs="Segoe UI"/>
          <w:color w:val="24292E"/>
          <w:shd w:val="clear" w:color="auto" w:fill="FFFFFF"/>
        </w:rPr>
        <w:t xml:space="preserve"> all the Initialization before the kernel is actually </w:t>
      </w:r>
      <w:proofErr w:type="spellStart"/>
      <w:r w:rsidR="00936237" w:rsidRPr="003F1F70">
        <w:rPr>
          <w:rFonts w:ascii="Consolas" w:hAnsi="Consolas" w:cs="Segoe UI"/>
          <w:color w:val="24292E"/>
          <w:shd w:val="clear" w:color="auto" w:fill="FFFFFF"/>
        </w:rPr>
        <w:t>started,then</w:t>
      </w:r>
      <w:proofErr w:type="spellEnd"/>
      <w:r w:rsidR="00936237" w:rsidRPr="003F1F70">
        <w:rPr>
          <w:rFonts w:ascii="Consolas" w:hAnsi="Consolas" w:cs="Segoe UI"/>
          <w:color w:val="24292E"/>
          <w:shd w:val="clear" w:color="auto" w:fill="FFFFFF"/>
        </w:rPr>
        <w:t xml:space="preserve"> starts the kernel execution to create an initial task </w:t>
      </w:r>
      <w:proofErr w:type="spellStart"/>
      <w:r w:rsidR="00936237" w:rsidRPr="003F1F70">
        <w:rPr>
          <w:rFonts w:ascii="Consolas" w:hAnsi="Consolas" w:cs="Segoe UI"/>
          <w:color w:val="24292E"/>
          <w:shd w:val="clear" w:color="auto" w:fill="FFFFFF"/>
        </w:rPr>
        <w:t>usrRoot</w:t>
      </w:r>
      <w:proofErr w:type="spellEnd"/>
      <w:r w:rsidR="00936237" w:rsidRPr="003F1F70">
        <w:rPr>
          <w:rFonts w:ascii="Consolas" w:hAnsi="Consolas" w:cs="Segoe UI"/>
          <w:color w:val="24292E"/>
          <w:shd w:val="clear" w:color="auto" w:fill="FFFFFF"/>
        </w:rPr>
        <w:t>(),This task completes the start up.</w:t>
      </w:r>
    </w:p>
    <w:p w14:paraId="7B0478C3" w14:textId="77777777" w:rsidR="008A0F74" w:rsidRDefault="008A0F74" w:rsidP="005C1093">
      <w:pPr>
        <w:rPr>
          <w:shd w:val="clear" w:color="auto" w:fill="FFFFFF"/>
        </w:rPr>
      </w:pPr>
    </w:p>
    <w:p w14:paraId="3AB2A032" w14:textId="58D5E0AE" w:rsidR="0070352B" w:rsidRDefault="008A0F74" w:rsidP="005C109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（下面的一些内容主要是来源于：</w:t>
      </w:r>
      <w:r w:rsidR="00BF195A">
        <w:fldChar w:fldCharType="begin"/>
      </w:r>
      <w:r w:rsidR="00BF195A">
        <w:instrText xml:space="preserve"> HYPERLINK "https://www.cnblogs.com/nongchaoer/p/11975984.html" </w:instrText>
      </w:r>
      <w:r w:rsidR="00BF195A">
        <w:fldChar w:fldCharType="separate"/>
      </w:r>
      <w:r>
        <w:rPr>
          <w:rStyle w:val="a8"/>
        </w:rPr>
        <w:t xml:space="preserve">工控安全入门（六）——逆向角度看Vxworks - Luminous~ - </w:t>
      </w:r>
      <w:proofErr w:type="gramStart"/>
      <w:r>
        <w:rPr>
          <w:rStyle w:val="a8"/>
        </w:rPr>
        <w:t>博客园</w:t>
      </w:r>
      <w:proofErr w:type="gramEnd"/>
      <w:r>
        <w:rPr>
          <w:rStyle w:val="a8"/>
        </w:rPr>
        <w:t xml:space="preserve"> (cnblogs.com)</w:t>
      </w:r>
      <w:r w:rsidR="00BF195A">
        <w:rPr>
          <w:rStyle w:val="a8"/>
        </w:rPr>
        <w:fldChar w:fldCharType="end"/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14:paraId="7C48CFA4" w14:textId="390EB5F3" w:rsidR="003D2790" w:rsidRDefault="003D2790" w:rsidP="005C1093">
      <w:pPr>
        <w:rPr>
          <w:rFonts w:ascii="Segoe UI" w:hAnsi="Segoe UI" w:cs="Segoe UI"/>
          <w:color w:val="24292E"/>
          <w:shd w:val="clear" w:color="auto" w:fill="FFFFFF"/>
        </w:rPr>
      </w:pPr>
      <w:r w:rsidRPr="003D2790">
        <w:rPr>
          <mc:AlternateContent>
            <mc:Choice Requires="w16se">
              <w:rFonts w:ascii="Segoe UI" w:hAnsi="Segoe UI" w:cs="Segoe U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CB9CA" w:themeColor="text2" w:themeTint="66"/>
          <w:sz w:val="48"/>
          <w:szCs w:val="52"/>
          <w:shd w:val="clear" w:color="auto" w:fill="FFFFFF"/>
        </w:rPr>
        <mc:AlternateContent>
          <mc:Choice Requires="w16se">
            <w16se:symEx w16se:font="Segoe UI Emoji" w16se:char="1F416"/>
          </mc:Choice>
          <mc:Fallback>
            <w:t>🐖</w:t>
          </mc:Fallback>
        </mc:AlternateContent>
      </w:r>
      <w:r>
        <w:rPr>
          <w:rFonts w:ascii="Segoe UI" w:hAnsi="Segoe UI" w:cs="Segoe UI" w:hint="eastAsia"/>
          <w:color w:val="24292E"/>
          <w:shd w:val="clear" w:color="auto" w:fill="FFFFFF"/>
        </w:rPr>
        <w:t>此处省略，需要时补充！！！！</w:t>
      </w:r>
    </w:p>
    <w:p w14:paraId="51A3C3C8" w14:textId="77777777" w:rsidR="003D2790" w:rsidRPr="00617842" w:rsidRDefault="003D2790" w:rsidP="005C1093">
      <w:pPr>
        <w:rPr>
          <w:rFonts w:ascii="Segoe UI" w:hAnsi="Segoe UI" w:cs="Segoe UI"/>
          <w:color w:val="24292E"/>
          <w:shd w:val="clear" w:color="auto" w:fill="FFFFFF"/>
        </w:rPr>
      </w:pPr>
    </w:p>
    <w:p w14:paraId="59447695" w14:textId="4D5F9EEC" w:rsidR="0070352B" w:rsidRDefault="0070352B" w:rsidP="005C1093">
      <w:pPr>
        <w:pStyle w:val="2"/>
      </w:pPr>
      <w:proofErr w:type="spellStart"/>
      <w:r>
        <w:rPr>
          <w:rFonts w:hint="eastAsia"/>
        </w:rPr>
        <w:lastRenderedPageBreak/>
        <w:t>Vxworks</w:t>
      </w:r>
      <w:proofErr w:type="spellEnd"/>
      <w:r>
        <w:rPr>
          <w:rFonts w:hint="eastAsia"/>
        </w:rPr>
        <w:t>符号表的恢复</w:t>
      </w:r>
    </w:p>
    <w:p w14:paraId="02A0E2E8" w14:textId="26168F6A" w:rsidR="008F23DE" w:rsidRDefault="008F23DE" w:rsidP="005C1093">
      <w:pPr>
        <w:rPr>
          <w:szCs w:val="24"/>
        </w:rPr>
      </w:pPr>
      <w:r>
        <w:rPr>
          <w:noProof/>
        </w:rPr>
        <w:drawing>
          <wp:inline distT="0" distB="0" distL="0" distR="0" wp14:anchorId="4A8892A6" wp14:editId="42ED16F5">
            <wp:extent cx="4885347" cy="4657725"/>
            <wp:effectExtent l="19050" t="1905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608" cy="4659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53E21" w14:textId="1036AD53" w:rsidR="00EB79A8" w:rsidRDefault="00EB79A8" w:rsidP="005C1093">
      <w:pPr>
        <w:rPr>
          <w:szCs w:val="24"/>
        </w:rPr>
      </w:pPr>
      <w:r>
        <w:rPr>
          <w:noProof/>
        </w:rPr>
        <w:drawing>
          <wp:inline distT="0" distB="0" distL="0" distR="0" wp14:anchorId="1CA40D6A" wp14:editId="024DF871">
            <wp:extent cx="5267325" cy="11715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C80AF1" w14:textId="2BA93C54" w:rsidR="00B85941" w:rsidRDefault="00E519D9" w:rsidP="005C1093">
      <w:r>
        <w:rPr>
          <w:rFonts w:hint="eastAsia"/>
        </w:rPr>
        <w:t>来源</w:t>
      </w:r>
      <w:r w:rsidR="00167836">
        <w:rPr>
          <w:rFonts w:hint="eastAsia"/>
        </w:rPr>
        <w:t>:</w:t>
      </w:r>
      <w:r w:rsidR="00B85941">
        <w:rPr>
          <w:rFonts w:hint="eastAsia"/>
        </w:rPr>
        <w:t>已下载文件</w:t>
      </w:r>
      <w:r w:rsidR="005E6E83">
        <w:rPr>
          <w:rFonts w:hint="eastAsia"/>
        </w:rPr>
        <w:t>Long</w:t>
      </w:r>
      <w:r w:rsidR="005E6E83">
        <w:t xml:space="preserve"> </w:t>
      </w:r>
      <w:r w:rsidR="005E6E83">
        <w:rPr>
          <w:rFonts w:hint="eastAsia"/>
        </w:rPr>
        <w:t>Nick的</w:t>
      </w:r>
      <w:r w:rsidR="00B85941" w:rsidRPr="00B85941">
        <w:t>vxworks_architecture_supplement_6.2.pdf</w:t>
      </w:r>
    </w:p>
    <w:p w14:paraId="76598F1E" w14:textId="45E87A19" w:rsidR="0046248E" w:rsidRDefault="002332D2" w:rsidP="005C109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608FF42" wp14:editId="17E25BB9">
            <wp:extent cx="5274310" cy="2214245"/>
            <wp:effectExtent l="0" t="0" r="2540" b="0"/>
            <wp:docPr id="4" name="图片 4" descr="m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3D0" w14:textId="5ADB57DA" w:rsidR="00EC2B40" w:rsidRPr="006F73F2" w:rsidRDefault="002332D2" w:rsidP="005C1093">
      <w:r>
        <w:tab/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>镜像在加载的过程中</w:t>
      </w:r>
      <w:r w:rsidR="00174CFE">
        <w:rPr>
          <w:rFonts w:hint="eastAsia"/>
        </w:rPr>
        <w:t>内存地址中所呈现的关系</w:t>
      </w:r>
      <w:r w:rsidR="00C42FF9">
        <w:rPr>
          <w:rFonts w:hint="eastAsia"/>
        </w:rPr>
        <w:t>（但是目前有问题，只是找到了在PowerPC和</w:t>
      </w:r>
      <w:proofErr w:type="spellStart"/>
      <w:r w:rsidR="00C42FF9">
        <w:rPr>
          <w:rFonts w:hint="eastAsia"/>
        </w:rPr>
        <w:t>Mips</w:t>
      </w:r>
      <w:proofErr w:type="spellEnd"/>
      <w:r w:rsidR="00C42FF9">
        <w:rPr>
          <w:rFonts w:hint="eastAsia"/>
        </w:rPr>
        <w:t>架构中的内存布局，但是没有找到在ARM中的内内存布局，</w:t>
      </w:r>
      <w:commentRangeStart w:id="0"/>
      <w:r w:rsidR="00C42FF9">
        <w:rPr>
          <w:rFonts w:hint="eastAsia"/>
        </w:rPr>
        <w:t>这里还需要进行进一步的</w:t>
      </w:r>
      <w:r w:rsidR="0003524D">
        <w:rPr>
          <w:rFonts w:hint="eastAsia"/>
        </w:rPr>
        <w:t>处理</w:t>
      </w:r>
      <w:commentRangeEnd w:id="0"/>
      <w:r w:rsidR="00F257BD">
        <w:rPr>
          <w:rStyle w:val="ac"/>
        </w:rPr>
        <w:commentReference w:id="0"/>
      </w:r>
      <w:r w:rsidR="00C42FF9">
        <w:rPr>
          <w:rFonts w:hint="eastAsia"/>
        </w:rPr>
        <w:t>）</w:t>
      </w:r>
      <w:r w:rsidR="00174CFE">
        <w:rPr>
          <w:rFonts w:hint="eastAsia"/>
        </w:rPr>
        <w:t>，</w:t>
      </w:r>
      <w:r w:rsidR="00EC2B40">
        <w:rPr>
          <w:rFonts w:hint="eastAsia"/>
        </w:rPr>
        <w:t>其中</w:t>
      </w:r>
      <w:r w:rsidR="00EC2B40" w:rsidRPr="006F73F2">
        <w:t>VxWorks</w:t>
      </w:r>
      <w:proofErr w:type="gramStart"/>
      <w:r w:rsidR="00EC2B40" w:rsidRPr="006F73F2">
        <w:t>映象</w:t>
      </w:r>
      <w:proofErr w:type="gramEnd"/>
      <w:r w:rsidR="00EC2B40" w:rsidRPr="006F73F2">
        <w:t>由文本段（.text/.code），数据段（.data）和BSS段（.</w:t>
      </w:r>
      <w:proofErr w:type="spellStart"/>
      <w:r w:rsidR="00EC2B40" w:rsidRPr="006F73F2">
        <w:t>bss</w:t>
      </w:r>
      <w:proofErr w:type="spellEnd"/>
      <w:r w:rsidR="00EC2B40" w:rsidRPr="006F73F2">
        <w:t>）组成。</w:t>
      </w:r>
    </w:p>
    <w:p w14:paraId="3CC7A10A" w14:textId="77777777" w:rsidR="002332D2" w:rsidRDefault="002332D2" w:rsidP="005C1093"/>
    <w:p w14:paraId="54F4C445" w14:textId="77777777" w:rsidR="00533CAF" w:rsidRDefault="00533CAF" w:rsidP="005C1093"/>
    <w:tbl>
      <w:tblPr>
        <w:tblStyle w:val="ab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409"/>
        <w:gridCol w:w="1630"/>
        <w:gridCol w:w="1568"/>
      </w:tblGrid>
      <w:tr w:rsidR="00533CAF" w:rsidDel="00C06198" w14:paraId="52D957CE" w14:textId="1C26A4C0" w:rsidTr="00533CAF">
        <w:trPr>
          <w:del w:id="1" w:author="Long Nick" w:date="2022-04-28T08:59:00Z"/>
        </w:trPr>
        <w:tc>
          <w:tcPr>
            <w:tcW w:w="1129" w:type="dxa"/>
          </w:tcPr>
          <w:p w14:paraId="5CDAB752" w14:textId="68CDF792" w:rsidR="00533CAF" w:rsidDel="00C06198" w:rsidRDefault="00533CAF" w:rsidP="005C1093">
            <w:pPr>
              <w:rPr>
                <w:del w:id="2" w:author="Long Nick" w:date="2022-04-28T08:59:00Z"/>
              </w:rPr>
            </w:pPr>
            <w:del w:id="3" w:author="Long Nick" w:date="2022-04-28T08:59:00Z">
              <w:r w:rsidDel="00C06198"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560" w:type="dxa"/>
          </w:tcPr>
          <w:p w14:paraId="4DB7BED9" w14:textId="78E69234" w:rsidR="00533CAF" w:rsidDel="00C06198" w:rsidRDefault="00533CAF" w:rsidP="005C1093">
            <w:pPr>
              <w:rPr>
                <w:del w:id="4" w:author="Long Nick" w:date="2022-04-28T08:59:00Z"/>
              </w:rPr>
            </w:pPr>
            <w:del w:id="5" w:author="Long Nick" w:date="2022-04-28T08:59:00Z">
              <w:r w:rsidDel="00C06198">
                <w:rPr>
                  <w:rFonts w:hint="eastAsia"/>
                </w:rPr>
                <w:delText>字符串地址</w:delText>
              </w:r>
            </w:del>
          </w:p>
        </w:tc>
        <w:tc>
          <w:tcPr>
            <w:tcW w:w="2409" w:type="dxa"/>
          </w:tcPr>
          <w:p w14:paraId="1D21608D" w14:textId="5E729D1D" w:rsidR="00533CAF" w:rsidDel="00C06198" w:rsidRDefault="00533CAF" w:rsidP="005C1093">
            <w:pPr>
              <w:rPr>
                <w:del w:id="6" w:author="Long Nick" w:date="2022-04-28T08:59:00Z"/>
              </w:rPr>
            </w:pPr>
            <w:del w:id="7" w:author="Long Nick" w:date="2022-04-28T08:59:00Z">
              <w:r w:rsidDel="00C06198">
                <w:rPr>
                  <w:rFonts w:hint="eastAsia"/>
                </w:rPr>
                <w:delText>函数地址（符号表）</w:delText>
              </w:r>
            </w:del>
          </w:p>
        </w:tc>
        <w:tc>
          <w:tcPr>
            <w:tcW w:w="1630" w:type="dxa"/>
          </w:tcPr>
          <w:p w14:paraId="2481D345" w14:textId="0D43432B" w:rsidR="00533CAF" w:rsidDel="00C06198" w:rsidRDefault="00533CAF" w:rsidP="005C1093">
            <w:pPr>
              <w:rPr>
                <w:del w:id="8" w:author="Long Nick" w:date="2022-04-28T08:59:00Z"/>
              </w:rPr>
            </w:pPr>
            <w:del w:id="9" w:author="Long Nick" w:date="2022-04-28T08:59:00Z">
              <w:r w:rsidDel="00C06198">
                <w:rPr>
                  <w:rFonts w:hint="eastAsia"/>
                </w:rPr>
                <w:delText>函数地址</w:delText>
              </w:r>
            </w:del>
          </w:p>
        </w:tc>
        <w:tc>
          <w:tcPr>
            <w:tcW w:w="1568" w:type="dxa"/>
          </w:tcPr>
          <w:p w14:paraId="2392D3F0" w14:textId="55CFB384" w:rsidR="00533CAF" w:rsidDel="00C06198" w:rsidRDefault="00533CAF" w:rsidP="005C1093">
            <w:pPr>
              <w:rPr>
                <w:del w:id="10" w:author="Long Nick" w:date="2022-04-28T08:59:00Z"/>
              </w:rPr>
            </w:pPr>
            <w:del w:id="11" w:author="Long Nick" w:date="2022-04-28T08:59:00Z">
              <w:r w:rsidDel="00C06198">
                <w:rPr>
                  <w:rFonts w:hint="eastAsia"/>
                </w:rPr>
                <w:delText>备注</w:delText>
              </w:r>
            </w:del>
          </w:p>
        </w:tc>
      </w:tr>
      <w:tr w:rsidR="00533CAF" w:rsidDel="00C06198" w14:paraId="2AA9FEB8" w14:textId="7A8A2C3E" w:rsidTr="00533CAF">
        <w:trPr>
          <w:del w:id="12" w:author="Long Nick" w:date="2022-04-28T08:59:00Z"/>
        </w:trPr>
        <w:tc>
          <w:tcPr>
            <w:tcW w:w="1129" w:type="dxa"/>
          </w:tcPr>
          <w:p w14:paraId="770A6DD2" w14:textId="0805349F" w:rsidR="00533CAF" w:rsidDel="00C06198" w:rsidRDefault="00533CAF" w:rsidP="005C1093">
            <w:pPr>
              <w:rPr>
                <w:del w:id="13" w:author="Long Nick" w:date="2022-04-28T08:59:00Z"/>
              </w:rPr>
            </w:pPr>
            <w:del w:id="14" w:author="Long Nick" w:date="2022-04-28T08:59:00Z">
              <w:r w:rsidDel="00C06198">
                <w:delText>B</w:delText>
              </w:r>
              <w:r w:rsidDel="00C06198">
                <w:rPr>
                  <w:rFonts w:hint="eastAsia"/>
                </w:rPr>
                <w:delText>zero</w:delText>
              </w:r>
            </w:del>
          </w:p>
        </w:tc>
        <w:tc>
          <w:tcPr>
            <w:tcW w:w="1560" w:type="dxa"/>
          </w:tcPr>
          <w:p w14:paraId="66241862" w14:textId="4AC05B81" w:rsidR="00533CAF" w:rsidDel="00C06198" w:rsidRDefault="00533CAF" w:rsidP="005C1093">
            <w:pPr>
              <w:rPr>
                <w:del w:id="15" w:author="Long Nick" w:date="2022-04-28T08:59:00Z"/>
              </w:rPr>
            </w:pPr>
          </w:p>
        </w:tc>
        <w:tc>
          <w:tcPr>
            <w:tcW w:w="2409" w:type="dxa"/>
          </w:tcPr>
          <w:p w14:paraId="11C854A0" w14:textId="50832FFD" w:rsidR="00533CAF" w:rsidDel="00C06198" w:rsidRDefault="00533CAF" w:rsidP="005C1093">
            <w:pPr>
              <w:rPr>
                <w:del w:id="16" w:author="Long Nick" w:date="2022-04-28T08:59:00Z"/>
              </w:rPr>
            </w:pPr>
          </w:p>
        </w:tc>
        <w:tc>
          <w:tcPr>
            <w:tcW w:w="1630" w:type="dxa"/>
          </w:tcPr>
          <w:p w14:paraId="4D633C9D" w14:textId="53D4EBBA" w:rsidR="00533CAF" w:rsidDel="00C06198" w:rsidRDefault="00533CAF" w:rsidP="005C1093">
            <w:pPr>
              <w:rPr>
                <w:del w:id="17" w:author="Long Nick" w:date="2022-04-28T08:59:00Z"/>
              </w:rPr>
            </w:pPr>
          </w:p>
        </w:tc>
        <w:tc>
          <w:tcPr>
            <w:tcW w:w="1568" w:type="dxa"/>
          </w:tcPr>
          <w:p w14:paraId="73193F9A" w14:textId="2D74F28F" w:rsidR="00533CAF" w:rsidDel="00C06198" w:rsidRDefault="00533CAF" w:rsidP="005C1093">
            <w:pPr>
              <w:rPr>
                <w:del w:id="18" w:author="Long Nick" w:date="2022-04-28T08:59:00Z"/>
                <w:szCs w:val="24"/>
              </w:rPr>
            </w:pPr>
            <w:del w:id="19" w:author="Long Nick" w:date="2022-04-28T08:59:00Z">
              <w:r w:rsidDel="00C06198">
                <w:rPr>
                  <w:shd w:val="clear" w:color="auto" w:fill="FFFFFF"/>
                </w:rPr>
                <w:delText>对bss区的数据进行清零</w:delText>
              </w:r>
            </w:del>
          </w:p>
        </w:tc>
      </w:tr>
      <w:tr w:rsidR="00533CAF" w:rsidDel="00C06198" w14:paraId="1B6F4473" w14:textId="60805F81" w:rsidTr="00533CAF">
        <w:trPr>
          <w:del w:id="20" w:author="Long Nick" w:date="2022-04-28T08:59:00Z"/>
        </w:trPr>
        <w:tc>
          <w:tcPr>
            <w:tcW w:w="1129" w:type="dxa"/>
          </w:tcPr>
          <w:p w14:paraId="569D916A" w14:textId="3F34D58B" w:rsidR="00533CAF" w:rsidDel="00C06198" w:rsidRDefault="00533CAF" w:rsidP="005C1093">
            <w:pPr>
              <w:rPr>
                <w:del w:id="21" w:author="Long Nick" w:date="2022-04-28T08:59:00Z"/>
              </w:rPr>
            </w:pPr>
            <w:del w:id="22" w:author="Long Nick" w:date="2022-04-28T08:59:00Z">
              <w:r w:rsidDel="00C06198">
                <w:rPr>
                  <w:rFonts w:hint="eastAsia"/>
                </w:rPr>
                <w:delText>u</w:delText>
              </w:r>
              <w:r w:rsidDel="00C06198">
                <w:delText>srinit</w:delText>
              </w:r>
            </w:del>
          </w:p>
        </w:tc>
        <w:tc>
          <w:tcPr>
            <w:tcW w:w="1560" w:type="dxa"/>
          </w:tcPr>
          <w:p w14:paraId="75E06EAA" w14:textId="68F0F94E" w:rsidR="00533CAF" w:rsidDel="00C06198" w:rsidRDefault="00533CAF" w:rsidP="005C1093">
            <w:pPr>
              <w:rPr>
                <w:del w:id="23" w:author="Long Nick" w:date="2022-04-28T08:59:00Z"/>
              </w:rPr>
            </w:pPr>
          </w:p>
        </w:tc>
        <w:tc>
          <w:tcPr>
            <w:tcW w:w="2409" w:type="dxa"/>
          </w:tcPr>
          <w:p w14:paraId="3E0263D2" w14:textId="7F990DEF" w:rsidR="00533CAF" w:rsidDel="00C06198" w:rsidRDefault="00533CAF" w:rsidP="005C1093">
            <w:pPr>
              <w:rPr>
                <w:del w:id="24" w:author="Long Nick" w:date="2022-04-28T08:59:00Z"/>
              </w:rPr>
            </w:pPr>
          </w:p>
        </w:tc>
        <w:tc>
          <w:tcPr>
            <w:tcW w:w="1630" w:type="dxa"/>
          </w:tcPr>
          <w:p w14:paraId="7CBC5710" w14:textId="2DB8798B" w:rsidR="00533CAF" w:rsidDel="00C06198" w:rsidRDefault="00C06198" w:rsidP="005C1093">
            <w:pPr>
              <w:rPr>
                <w:del w:id="25" w:author="Long Nick" w:date="2022-04-28T08:59:00Z"/>
                <w:szCs w:val="24"/>
              </w:rPr>
            </w:pPr>
            <w:commentRangeStart w:id="26"/>
            <w:commentRangeEnd w:id="26"/>
            <w:r>
              <w:rPr>
                <w:rStyle w:val="ac"/>
              </w:rPr>
              <w:commentReference w:id="26"/>
            </w:r>
          </w:p>
        </w:tc>
        <w:tc>
          <w:tcPr>
            <w:tcW w:w="1568" w:type="dxa"/>
          </w:tcPr>
          <w:p w14:paraId="6064F09B" w14:textId="027F161F" w:rsidR="00533CAF" w:rsidDel="00C06198" w:rsidRDefault="00533CAF" w:rsidP="005C1093">
            <w:pPr>
              <w:rPr>
                <w:del w:id="27" w:author="Long Nick" w:date="2022-04-28T08:59:00Z"/>
              </w:rPr>
            </w:pPr>
            <w:del w:id="28" w:author="Long Nick" w:date="2022-04-28T08:59:00Z">
              <w:r w:rsidDel="00C06198">
                <w:rPr>
                  <w:rFonts w:hint="eastAsia"/>
                </w:rPr>
                <w:delText>初始化kernel前的第一个运行的函数</w:delText>
              </w:r>
            </w:del>
          </w:p>
        </w:tc>
      </w:tr>
    </w:tbl>
    <w:p w14:paraId="59602D37" w14:textId="6B6E927E" w:rsidR="00F82715" w:rsidRDefault="00533CAF" w:rsidP="005C1093">
      <w:r>
        <w:rPr>
          <w:rFonts w:hint="eastAsia"/>
        </w:rPr>
        <w:t>通过使用</w:t>
      </w:r>
      <w:proofErr w:type="spellStart"/>
      <w:r>
        <w:rPr>
          <w:rFonts w:hint="eastAsia"/>
        </w:rPr>
        <w:t>Gh</w:t>
      </w:r>
      <w:r w:rsidR="00157022">
        <w:rPr>
          <w:rFonts w:hint="eastAsia"/>
        </w:rPr>
        <w:t>i</w:t>
      </w:r>
      <w:r>
        <w:rPr>
          <w:rFonts w:hint="eastAsia"/>
        </w:rPr>
        <w:t>d</w:t>
      </w:r>
      <w:r w:rsidR="00157022">
        <w:t>r</w:t>
      </w:r>
      <w:r>
        <w:rPr>
          <w:rFonts w:hint="eastAsia"/>
        </w:rPr>
        <w:t>a</w:t>
      </w:r>
      <w:proofErr w:type="spellEnd"/>
      <w:r w:rsidR="00157022">
        <w:t>,</w:t>
      </w:r>
      <w:r w:rsidR="00157022">
        <w:rPr>
          <w:rFonts w:hint="eastAsia"/>
        </w:rPr>
        <w:t>恢复了一部分的符号表，但是没有办法回复恢复全部，同时使用</w:t>
      </w:r>
      <w:r w:rsidR="00CF7A02">
        <w:rPr>
          <w:rFonts w:hint="eastAsia"/>
        </w:rPr>
        <w:t>IDA将</w:t>
      </w:r>
      <w:proofErr w:type="spellStart"/>
      <w:r w:rsidR="00941B6F">
        <w:rPr>
          <w:rFonts w:hint="eastAsia"/>
        </w:rPr>
        <w:t>Gihidra</w:t>
      </w:r>
      <w:proofErr w:type="spellEnd"/>
      <w:r w:rsidR="00941B6F">
        <w:rPr>
          <w:rFonts w:hint="eastAsia"/>
        </w:rPr>
        <w:t>的结果输入到</w:t>
      </w:r>
      <w:r w:rsidR="007A7FC0">
        <w:rPr>
          <w:rFonts w:hint="eastAsia"/>
        </w:rPr>
        <w:t>符号表恢复的脚本中，也还是失败的，但是好在就目前的结果来说，</w:t>
      </w:r>
      <w:r w:rsidR="007A7FC0" w:rsidRPr="007E549F">
        <w:rPr>
          <w:rFonts w:hint="eastAsia"/>
          <w:b/>
          <w:bCs/>
          <w:color w:val="FF0000"/>
          <w:sz w:val="28"/>
        </w:rPr>
        <w:t>还是恢复了部分的符号表</w:t>
      </w:r>
      <w:r w:rsidR="0004200D" w:rsidRPr="007E549F">
        <w:rPr>
          <w:rFonts w:hint="eastAsia"/>
          <w:b/>
          <w:bCs/>
          <w:color w:val="FF0000"/>
          <w:sz w:val="28"/>
        </w:rPr>
        <w:t>，虽然我用IDA也没有看到怎么恢复的。</w:t>
      </w:r>
    </w:p>
    <w:p w14:paraId="784E798D" w14:textId="7599FDEC" w:rsidR="000665E5" w:rsidRPr="006F73F2" w:rsidRDefault="000665E5" w:rsidP="00966CC0"/>
    <w:p w14:paraId="143E4DDF" w14:textId="5186A855" w:rsidR="00B9665B" w:rsidRPr="006F73F2" w:rsidRDefault="000665E5" w:rsidP="00966CC0">
      <w:pPr>
        <w:rPr>
          <w:del w:id="29" w:author="Long Nick" w:date="2022-04-28T09:11:00Z"/>
        </w:rPr>
      </w:pPr>
      <w:del w:id="30" w:author="Long Nick" w:date="2022-04-28T09:11:00Z">
        <w:r w:rsidRPr="006F73F2">
          <w:rPr>
            <w:rFonts w:hint="eastAsia"/>
          </w:rPr>
          <w:delText>不行，找不到如何恢复符号表的方式</w:delText>
        </w:r>
      </w:del>
    </w:p>
    <w:p w14:paraId="2A1AC7F4" w14:textId="5251933E" w:rsidR="00B9665B" w:rsidRDefault="00387881" w:rsidP="005C1093">
      <w:pPr>
        <w:pStyle w:val="aa"/>
        <w:numPr>
          <w:ilvl w:val="0"/>
          <w:numId w:val="1"/>
        </w:numPr>
        <w:ind w:firstLineChars="0"/>
      </w:pPr>
      <w:hyperlink r:id="rId16" w:history="1">
        <w:r w:rsidR="00B9665B" w:rsidRPr="006F73F2">
          <w:rPr>
            <w:rStyle w:val="a8"/>
            <w:szCs w:val="24"/>
          </w:rPr>
          <w:t>https://www.cnblogs.com/yangmzh3/p/11214451.html</w:t>
        </w:r>
      </w:hyperlink>
    </w:p>
    <w:p w14:paraId="3D73C2A2" w14:textId="3B532305" w:rsidR="00B9665B" w:rsidRDefault="00387881" w:rsidP="005C1093">
      <w:pPr>
        <w:pStyle w:val="aa"/>
        <w:numPr>
          <w:ilvl w:val="0"/>
          <w:numId w:val="1"/>
        </w:numPr>
        <w:ind w:firstLineChars="0"/>
      </w:pPr>
      <w:hyperlink r:id="rId17" w:history="1">
        <w:r w:rsidR="00B9665B" w:rsidRPr="006F73F2">
          <w:rPr>
            <w:rStyle w:val="a8"/>
            <w:szCs w:val="24"/>
          </w:rPr>
          <w:t>https://cn-sec.com/archives/777131.html</w:t>
        </w:r>
      </w:hyperlink>
    </w:p>
    <w:p w14:paraId="2B2FC04F" w14:textId="1238447A" w:rsidR="00B9665B" w:rsidRDefault="00387881" w:rsidP="005C1093">
      <w:pPr>
        <w:pStyle w:val="aa"/>
        <w:numPr>
          <w:ilvl w:val="0"/>
          <w:numId w:val="1"/>
        </w:numPr>
        <w:ind w:firstLineChars="0"/>
      </w:pPr>
      <w:hyperlink r:id="rId18" w:history="1">
        <w:r w:rsidR="00B9665B" w:rsidRPr="006F73F2">
          <w:rPr>
            <w:rStyle w:val="a8"/>
            <w:szCs w:val="24"/>
          </w:rPr>
          <w:t>https://p1kk.github.io/2021/06/12/iot/tplink%20wr886%20v6/</w:t>
        </w:r>
      </w:hyperlink>
    </w:p>
    <w:p w14:paraId="0E7567E1" w14:textId="77777777" w:rsidR="009C33B1" w:rsidRPr="006F73F2" w:rsidRDefault="009C33B1" w:rsidP="005C1093"/>
    <w:p w14:paraId="613D9018" w14:textId="77AE3A1A" w:rsidR="009C33B1" w:rsidRPr="006F73F2" w:rsidRDefault="009C33B1" w:rsidP="005C1093">
      <w:r w:rsidRPr="006F73F2">
        <w:rPr>
          <w:rFonts w:hint="eastAsia"/>
        </w:rPr>
        <w:t>下面这个是针对</w:t>
      </w:r>
      <w:proofErr w:type="spellStart"/>
      <w:r w:rsidR="001133B6" w:rsidRPr="006F73F2">
        <w:rPr>
          <w:rFonts w:hint="eastAsia"/>
        </w:rPr>
        <w:t>Vxworks</w:t>
      </w:r>
      <w:proofErr w:type="spellEnd"/>
      <w:r w:rsidR="001133B6" w:rsidRPr="006F73F2">
        <w:rPr>
          <w:rFonts w:hint="eastAsia"/>
        </w:rPr>
        <w:t>本身的一些方法研究：</w:t>
      </w:r>
    </w:p>
    <w:p w14:paraId="50BF0ECF" w14:textId="6C21E60B" w:rsidR="001133B6" w:rsidRDefault="00387881" w:rsidP="002C7561">
      <w:pPr>
        <w:pStyle w:val="aa"/>
        <w:numPr>
          <w:ilvl w:val="0"/>
          <w:numId w:val="11"/>
        </w:numPr>
        <w:ind w:firstLineChars="0"/>
      </w:pPr>
      <w:hyperlink r:id="rId19" w:history="1">
        <w:r w:rsidR="0022192E" w:rsidRPr="002C7561">
          <w:rPr>
            <w:rStyle w:val="a8"/>
            <w:szCs w:val="24"/>
          </w:rPr>
          <w:t>https://blog.csdn.net/stonesharp/article/details/50530849?spm=1001.2101.3001.6650.4&amp;utm_medium=distribute.pc_relevant.none-task-blog-2%7Edefault%7ECTRLIST%7ERate-4.pc_relevant_antiscanv2&amp;depth_1-</w:t>
        </w:r>
        <w:r w:rsidR="0022192E" w:rsidRPr="002C7561">
          <w:rPr>
            <w:rStyle w:val="a8"/>
            <w:szCs w:val="24"/>
          </w:rPr>
          <w:lastRenderedPageBreak/>
          <w:t>utm_source=distribute.pc_relevant.none-task-blog-2%7Edefault%7ECTRLIST%7ERate-4.pc_relevant_antiscanv2&amp;utm_relevant_index=9</w:t>
        </w:r>
      </w:hyperlink>
    </w:p>
    <w:p w14:paraId="34C64FEA" w14:textId="3EB47214" w:rsidR="002C7561" w:rsidRDefault="00387881" w:rsidP="002C7561">
      <w:pPr>
        <w:pStyle w:val="aa"/>
        <w:numPr>
          <w:ilvl w:val="0"/>
          <w:numId w:val="11"/>
        </w:numPr>
        <w:ind w:firstLineChars="0"/>
      </w:pPr>
      <w:hyperlink r:id="rId20" w:history="1">
        <w:r w:rsidR="002C7561" w:rsidRPr="009B3838">
          <w:rPr>
            <w:rStyle w:val="a8"/>
          </w:rPr>
          <w:t>https://zyen12138.github.io/2022/02/04/%E5%A6%82%E4%BD%95%E5%AF%B9ARM%E6%9E%B6%E6%9E%84%E4%B8%8B%E7%9A%84VxWorks%E7%B3%BB%E7%BB%9F%E5%9B%BA%E4%BB%B6%E8%BF%9B%E8%A1%8C%E4%BF%AE%E5%A4%8D%EF%BC%9F/</w:t>
        </w:r>
      </w:hyperlink>
    </w:p>
    <w:p w14:paraId="0F2D5A78" w14:textId="77777777" w:rsidR="002C7561" w:rsidRPr="006F73F2" w:rsidRDefault="002C7561" w:rsidP="002C7561">
      <w:pPr>
        <w:pStyle w:val="aa"/>
        <w:numPr>
          <w:ilvl w:val="0"/>
          <w:numId w:val="11"/>
        </w:numPr>
        <w:ind w:firstLineChars="0"/>
      </w:pPr>
    </w:p>
    <w:p w14:paraId="6BCFC225" w14:textId="77777777" w:rsidR="0022192E" w:rsidRPr="006F73F2" w:rsidRDefault="0022192E" w:rsidP="005C1093"/>
    <w:p w14:paraId="6CC2A3B3" w14:textId="151B3F45" w:rsidR="000A7772" w:rsidRDefault="000A7772" w:rsidP="005C1093">
      <w:pPr>
        <w:pStyle w:val="1"/>
      </w:pPr>
      <w:r>
        <w:rPr>
          <w:rFonts w:hint="eastAsia"/>
        </w:rPr>
        <w:t>对于固件可能函数的分析</w:t>
      </w:r>
    </w:p>
    <w:p w14:paraId="49995349" w14:textId="0638D46E" w:rsidR="00931069" w:rsidRDefault="00931069" w:rsidP="00B26549">
      <w:pPr>
        <w:pStyle w:val="2"/>
        <w:numPr>
          <w:ilvl w:val="0"/>
          <w:numId w:val="12"/>
        </w:numPr>
      </w:pPr>
      <w:r>
        <w:rPr>
          <w:rFonts w:hint="eastAsia"/>
        </w:rPr>
        <w:t>使用login关键词进行搜索</w:t>
      </w:r>
    </w:p>
    <w:p w14:paraId="45EA0050" w14:textId="74ED2B0C" w:rsidR="000A7772" w:rsidRDefault="000A7772" w:rsidP="00931069">
      <w:pPr>
        <w:ind w:firstLine="360"/>
      </w:pPr>
      <w:r>
        <w:rPr>
          <w:rFonts w:hint="eastAsia"/>
        </w:rPr>
        <w:t>在使用</w:t>
      </w:r>
      <w:proofErr w:type="spellStart"/>
      <w:r>
        <w:t>G</w:t>
      </w:r>
      <w:r w:rsidR="00931069">
        <w:t>hidra</w:t>
      </w:r>
      <w:proofErr w:type="spellEnd"/>
      <w:r w:rsidR="00931069">
        <w:rPr>
          <w:rFonts w:hint="eastAsia"/>
        </w:rPr>
        <w:t>对于固件的符号表恢复之后，通过搜索一些关键词可以得到这样的一些结果：</w:t>
      </w:r>
    </w:p>
    <w:p w14:paraId="6489E97B" w14:textId="46CAC85C" w:rsidR="00931069" w:rsidRDefault="00931069" w:rsidP="000A7772">
      <w:r>
        <w:rPr>
          <w:noProof/>
        </w:rPr>
        <w:drawing>
          <wp:inline distT="0" distB="0" distL="0" distR="0" wp14:anchorId="6C754E8E" wp14:editId="6B539552">
            <wp:extent cx="3152775" cy="2209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9E5" w14:textId="7ACAEA41" w:rsidR="00931069" w:rsidRDefault="00931069" w:rsidP="000A7772">
      <w:r>
        <w:tab/>
      </w:r>
      <w:r>
        <w:rPr>
          <w:rFonts w:hint="eastAsia"/>
        </w:rPr>
        <w:t>但是</w:t>
      </w:r>
      <w:r w:rsidR="00ED4454">
        <w:rPr>
          <w:rFonts w:hint="eastAsia"/>
        </w:rPr>
        <w:t>查询第一个函数的官方文档后（</w:t>
      </w:r>
      <w:r w:rsidR="00ED4454" w:rsidRPr="00ED4454">
        <w:t>https://www.ee.ryerson.ca/~courses/ee8205/Data-Sheets/Tornado-VxWorks/vxworks/ref/loginLib.html</w:t>
      </w:r>
      <w:r w:rsidR="00ED4454">
        <w:rPr>
          <w:rFonts w:hint="eastAsia"/>
        </w:rPr>
        <w:t>）发现该函数</w:t>
      </w:r>
      <w:r w:rsidR="00406103">
        <w:rPr>
          <w:rFonts w:hint="eastAsia"/>
        </w:rPr>
        <w:t>（位于官方的</w:t>
      </w:r>
      <w:proofErr w:type="spellStart"/>
      <w:r w:rsidR="00406103">
        <w:rPr>
          <w:rFonts w:hint="eastAsia"/>
        </w:rPr>
        <w:t>loginLib</w:t>
      </w:r>
      <w:proofErr w:type="spellEnd"/>
      <w:r w:rsidR="00406103">
        <w:rPr>
          <w:rFonts w:hint="eastAsia"/>
        </w:rPr>
        <w:t>库中）</w:t>
      </w:r>
      <w:r w:rsidR="00ED4454">
        <w:rPr>
          <w:rFonts w:hint="eastAsia"/>
        </w:rPr>
        <w:t>是用于</w:t>
      </w:r>
      <w:r w:rsidR="004B31D4">
        <w:rPr>
          <w:rFonts w:hint="eastAsia"/>
        </w:rPr>
        <w:t>远程登陆的，显然这个</w:t>
      </w:r>
      <w:r w:rsidR="00987039">
        <w:rPr>
          <w:rFonts w:hint="eastAsia"/>
        </w:rPr>
        <w:t>是没有开放端口的</w:t>
      </w:r>
      <w:r w:rsidR="00600513">
        <w:rPr>
          <w:rFonts w:hint="eastAsia"/>
        </w:rPr>
        <w:t>（</w:t>
      </w:r>
      <w:r w:rsidR="00600513" w:rsidRPr="008A7341">
        <w:rPr>
          <w:rFonts w:hint="eastAsia"/>
          <w:color w:val="00B0F0"/>
        </w:rPr>
        <w:t>但是也不排除有这种可能的存在</w:t>
      </w:r>
      <w:r w:rsidR="00600513">
        <w:rPr>
          <w:rFonts w:hint="eastAsia"/>
        </w:rPr>
        <w:t>）</w:t>
      </w:r>
      <w:r w:rsidR="00987039">
        <w:rPr>
          <w:rFonts w:hint="eastAsia"/>
        </w:rPr>
        <w:t>：</w:t>
      </w:r>
    </w:p>
    <w:p w14:paraId="4C092060" w14:textId="5B04B05E" w:rsidR="00987039" w:rsidRPr="000A7772" w:rsidRDefault="00987039" w:rsidP="000A7772">
      <w:r>
        <w:rPr>
          <w:noProof/>
        </w:rPr>
        <w:drawing>
          <wp:inline distT="0" distB="0" distL="0" distR="0" wp14:anchorId="5DEEFA49" wp14:editId="03CFAE11">
            <wp:extent cx="5274310" cy="177927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F0297" w14:textId="272108B6" w:rsidR="000A7772" w:rsidRDefault="00016C4D" w:rsidP="000D01F1">
      <w:pPr>
        <w:pStyle w:val="2"/>
      </w:pPr>
      <w:r>
        <w:rPr>
          <w:rFonts w:hint="eastAsia"/>
        </w:rPr>
        <w:lastRenderedPageBreak/>
        <w:t>对于</w:t>
      </w:r>
      <w:proofErr w:type="spellStart"/>
      <w:r>
        <w:rPr>
          <w:rFonts w:hint="eastAsia"/>
        </w:rPr>
        <w:t>login</w:t>
      </w:r>
      <w:r>
        <w:t>defaultEncrypt</w:t>
      </w:r>
      <w:proofErr w:type="spellEnd"/>
      <w:r>
        <w:t>函数</w:t>
      </w:r>
      <w:r>
        <w:rPr>
          <w:rFonts w:hint="eastAsia"/>
        </w:rPr>
        <w:t>的研究</w:t>
      </w:r>
    </w:p>
    <w:p w14:paraId="013EB34B" w14:textId="0653B183" w:rsidR="00016C4D" w:rsidRDefault="009B2A4E" w:rsidP="00BE3603">
      <w:pPr>
        <w:ind w:firstLine="360"/>
      </w:pPr>
      <w:r>
        <w:rPr>
          <w:rFonts w:hint="eastAsia"/>
        </w:rPr>
        <w:t>下面是</w:t>
      </w:r>
      <w:r w:rsidR="000A29C5">
        <w:rPr>
          <w:rFonts w:hint="eastAsia"/>
        </w:rPr>
        <w:t>使用</w:t>
      </w:r>
      <w:proofErr w:type="spellStart"/>
      <w:r w:rsidR="000A29C5">
        <w:rPr>
          <w:rFonts w:hint="eastAsia"/>
        </w:rPr>
        <w:t>Ghrida</w:t>
      </w:r>
      <w:proofErr w:type="spellEnd"/>
      <w:r w:rsidR="000A29C5">
        <w:rPr>
          <w:rFonts w:hint="eastAsia"/>
        </w:rPr>
        <w:t>对于该函数的一个逆向得到的结果，</w:t>
      </w:r>
      <w:r w:rsidR="00BE3603">
        <w:rPr>
          <w:rFonts w:hint="eastAsia"/>
        </w:rPr>
        <w:t>因为该函数从VxWorks的</w:t>
      </w:r>
      <w:r w:rsidR="00E83C0C">
        <w:rPr>
          <w:rFonts w:hint="eastAsia"/>
        </w:rPr>
        <w:t>设计来说，通常使用的是该函数作为</w:t>
      </w:r>
      <w:r w:rsidR="009008B2">
        <w:rPr>
          <w:rFonts w:hint="eastAsia"/>
        </w:rPr>
        <w:t>key的加密算法：</w:t>
      </w:r>
    </w:p>
    <w:p w14:paraId="15057E60" w14:textId="5C6B6BAD" w:rsidR="009008B2" w:rsidRDefault="009008B2" w:rsidP="00BE3603">
      <w:pPr>
        <w:ind w:firstLine="360"/>
      </w:pPr>
      <w:r w:rsidRPr="009008B2">
        <w:rPr>
          <w:noProof/>
        </w:rPr>
        <w:drawing>
          <wp:inline distT="0" distB="0" distL="0" distR="0" wp14:anchorId="716C464F" wp14:editId="329A3390">
            <wp:extent cx="2528745" cy="2243667"/>
            <wp:effectExtent l="0" t="0" r="508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8373" cy="2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9DF">
        <w:rPr>
          <w:rFonts w:hint="eastAsia"/>
        </w:rPr>
        <w:t xml:space="preserve"> </w:t>
      </w:r>
      <w:r w:rsidR="009609DF">
        <w:t xml:space="preserve"> </w:t>
      </w:r>
      <w:r w:rsidR="009609DF">
        <w:rPr>
          <w:noProof/>
        </w:rPr>
        <w:drawing>
          <wp:inline distT="0" distB="0" distL="0" distR="0" wp14:anchorId="5DD5CA9B" wp14:editId="68029C83">
            <wp:extent cx="2337869" cy="2721610"/>
            <wp:effectExtent l="0" t="0" r="57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69" cy="27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AD53" w14:textId="77777777" w:rsidR="003A0723" w:rsidRDefault="003A0723" w:rsidP="003A0723">
      <w:pPr>
        <w:ind w:firstLine="360"/>
      </w:pPr>
      <w:r>
        <w:t>也是从你想和源码（参考https://www.freebuf.com/vuls/177036.html）的一个比对过程中发现，其实对于该函数的实现过程中只是存在部分的差异，就是密码长度的设置上：</w:t>
      </w:r>
    </w:p>
    <w:p w14:paraId="3F8CFAAE" w14:textId="3F2DF9DE" w:rsidR="003A0723" w:rsidRDefault="005C10F1" w:rsidP="005C10F1">
      <w:pPr>
        <w:ind w:firstLine="360"/>
        <w:jc w:val="center"/>
      </w:pPr>
      <w:r>
        <w:rPr>
          <w:noProof/>
        </w:rPr>
        <w:drawing>
          <wp:inline distT="0" distB="0" distL="0" distR="0" wp14:anchorId="054E0988" wp14:editId="28BB718D">
            <wp:extent cx="2769870" cy="308572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86" cy="3115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27188" w14:textId="35771C5B" w:rsidR="009008B2" w:rsidRDefault="003A0723" w:rsidP="003A0723">
      <w:pPr>
        <w:ind w:firstLine="360"/>
      </w:pPr>
      <w:r>
        <w:tab/>
        <w:t>但是其实从抓包过程中的结果来看，抓</w:t>
      </w:r>
      <w:proofErr w:type="gramStart"/>
      <w:r>
        <w:t>包结果</w:t>
      </w:r>
      <w:proofErr w:type="gramEnd"/>
      <w:r>
        <w:t>中显示的结果应该是base64编码过的，但是具体多长还是不太清楚，从base64编码的过程来看，那个报文里面应该是存在着四个小的（以=作为编码的结束），但</w:t>
      </w:r>
      <w:r w:rsidR="00B83C6C">
        <w:rPr>
          <w:rFonts w:hint="eastAsia"/>
        </w:rPr>
        <w:t>不知道他们具体代表了什么。</w:t>
      </w:r>
    </w:p>
    <w:p w14:paraId="7F3ED566" w14:textId="77777777" w:rsidR="001519FC" w:rsidRPr="001519FC" w:rsidRDefault="001519FC" w:rsidP="001519F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519FC"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  <w:t>fw3jTmgCty8=</w:t>
      </w:r>
    </w:p>
    <w:p w14:paraId="3AD02134" w14:textId="288D9B6C" w:rsidR="0062388A" w:rsidRDefault="001519FC" w:rsidP="001519FC">
      <w:pPr>
        <w:ind w:firstLine="360"/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</w:pPr>
      <w:r w:rsidRPr="001519FC"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  <w:t>dxCEGHWjlUdEz2BucUD2EKqaREYosuVCDT4Okqgslt4=</w:t>
      </w:r>
    </w:p>
    <w:p w14:paraId="7D6AC6FA" w14:textId="77777777" w:rsidR="001519FC" w:rsidRPr="001519FC" w:rsidRDefault="001519FC" w:rsidP="001519F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519FC"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  <w:t>xrIDrZ5FsD4=</w:t>
      </w:r>
    </w:p>
    <w:p w14:paraId="4CF939FE" w14:textId="04606A59" w:rsidR="001519FC" w:rsidRDefault="001519FC" w:rsidP="001519FC">
      <w:pPr>
        <w:ind w:firstLine="360"/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</w:pPr>
      <w:r w:rsidRPr="001519FC">
        <w:rPr>
          <w:rFonts w:ascii="宋体" w:eastAsia="宋体" w:hAnsi="宋体" w:cs="宋体"/>
          <w:color w:val="00007F"/>
          <w:kern w:val="0"/>
          <w:szCs w:val="24"/>
          <w:shd w:val="clear" w:color="auto" w:fill="EDEDFB"/>
        </w:rPr>
        <w:lastRenderedPageBreak/>
        <w:t>BwJ5H3Jqvh+tKPORjDQz+cK8ZepNuDS9EkyZl7VigOE=</w:t>
      </w:r>
    </w:p>
    <w:p w14:paraId="688BDDEB" w14:textId="05E78A46" w:rsidR="001519FC" w:rsidRPr="00D41F65" w:rsidRDefault="00D41F65" w:rsidP="001519FC">
      <w:pPr>
        <w:ind w:firstLine="360"/>
      </w:pPr>
      <w:r w:rsidRPr="00D41F65">
        <w:rPr>
          <w:rFonts w:hint="eastAsia"/>
        </w:rPr>
        <w:t>使用下面的脚本</w:t>
      </w:r>
      <w:r w:rsidR="001519FC" w:rsidRPr="00D41F65">
        <w:rPr>
          <w:rFonts w:hint="eastAsia"/>
        </w:rPr>
        <w:t>对他们进行解码</w:t>
      </w:r>
      <w:r w:rsidRPr="00D41F65">
        <w:rPr>
          <w:rFonts w:hint="eastAsia"/>
        </w:rPr>
        <w:t>：</w:t>
      </w:r>
    </w:p>
    <w:p w14:paraId="15BE31B2" w14:textId="7356CB90" w:rsidR="00D41F65" w:rsidRDefault="00741EAA" w:rsidP="00D41F65">
      <w:r>
        <w:rPr>
          <w:noProof/>
        </w:rPr>
        <mc:AlternateContent>
          <mc:Choice Requires="wps">
            <w:drawing>
              <wp:inline distT="0" distB="0" distL="0" distR="0" wp14:anchorId="0C1E04E6" wp14:editId="7F2DD32D">
                <wp:extent cx="4846955" cy="1684866"/>
                <wp:effectExtent l="0" t="0" r="10795" b="1079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168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848CE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import base64</w:t>
                            </w:r>
                          </w:p>
                          <w:p w14:paraId="76DDDFB3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# base64</w:t>
                            </w: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解码</w:t>
                            </w:r>
                          </w:p>
                          <w:p w14:paraId="38DBC034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def base64_decode(base64_data):</w:t>
                            </w:r>
                          </w:p>
                          <w:p w14:paraId="61694D33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ab/>
                              <w:t>temp = base64.b64decode(base64_data).hex()</w:t>
                            </w:r>
                          </w:p>
                          <w:p w14:paraId="1FC39437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ab/>
                              <w:t>return temp</w:t>
                            </w:r>
                          </w:p>
                          <w:p w14:paraId="2D19D108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data = "qgEeAGBFRQAAZEIAAFhCAAAAAAAAE0LFEAVqAAAHZhbn9rs="</w:t>
                            </w:r>
                          </w:p>
                          <w:p w14:paraId="5274EB95" w14:textId="77777777" w:rsidR="00741EAA" w:rsidRPr="003767E5" w:rsidRDefault="00741EAA" w:rsidP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tem</w:t>
                            </w:r>
                            <w:proofErr w:type="spellEnd"/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 xml:space="preserve"> = base64_decode(data)</w:t>
                            </w:r>
                          </w:p>
                          <w:p w14:paraId="7B09A662" w14:textId="5E93E178" w:rsidR="00741EAA" w:rsidRPr="00741EAA" w:rsidRDefault="00741EAA">
                            <w:pPr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</w:pPr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tem</w:t>
                            </w:r>
                            <w:proofErr w:type="spellEnd"/>
                            <w:r w:rsidRPr="003767E5">
                              <w:rPr>
                                <w:rFonts w:ascii="Cascadia Code" w:hAnsi="Cascadia Code" w:cs="Cascadia Code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1E04E6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width:381.65pt;height:1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" fillcolor="white [3201]" strokeweight=".5pt">
                <v:textbox>
                  <w:txbxContent>
                    <w:p w14:paraId="360848CE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import base64</w:t>
                      </w:r>
                    </w:p>
                    <w:p w14:paraId="76DDDFB3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# base64</w:t>
                      </w: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解码</w:t>
                      </w:r>
                    </w:p>
                    <w:p w14:paraId="38DBC034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def base64_decode(base64_data):</w:t>
                      </w:r>
                    </w:p>
                    <w:p w14:paraId="61694D33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 xml:space="preserve">  </w:t>
                      </w: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ab/>
                        <w:t>temp = base64.b64decode(base64_data).hex()</w:t>
                      </w:r>
                    </w:p>
                    <w:p w14:paraId="1FC39437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 xml:space="preserve">  </w:t>
                      </w: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ab/>
                        <w:t>return temp</w:t>
                      </w:r>
                    </w:p>
                    <w:p w14:paraId="2D19D108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data = "qgEeAGBFRQAAZEIAAFhCAAAAAAAAE0LFEAVqAAAHZhbn9rs="</w:t>
                      </w:r>
                    </w:p>
                    <w:p w14:paraId="5274EB95" w14:textId="77777777" w:rsidR="00741EAA" w:rsidRPr="003767E5" w:rsidRDefault="00741EAA" w:rsidP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proofErr w:type="spellStart"/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tem</w:t>
                      </w:r>
                      <w:proofErr w:type="spellEnd"/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 xml:space="preserve"> = base64_decode(data)</w:t>
                      </w:r>
                    </w:p>
                    <w:p w14:paraId="7B09A662" w14:textId="5E93E178" w:rsidR="00741EAA" w:rsidRPr="00741EAA" w:rsidRDefault="00741EAA">
                      <w:pPr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</w:pPr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print(</w:t>
                      </w:r>
                      <w:proofErr w:type="spellStart"/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tem</w:t>
                      </w:r>
                      <w:proofErr w:type="spellEnd"/>
                      <w:r w:rsidRPr="003767E5">
                        <w:rPr>
                          <w:rFonts w:ascii="Cascadia Code" w:hAnsi="Cascadia Code" w:cs="Cascadia Code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F511C" w14:textId="6F7F99E4" w:rsidR="007B260B" w:rsidRDefault="007B260B" w:rsidP="00D41F65">
      <w:r>
        <w:rPr>
          <w:rFonts w:hint="eastAsia"/>
        </w:rPr>
        <w:t>结果如下：</w:t>
      </w:r>
    </w:p>
    <w:p w14:paraId="5D081AA8" w14:textId="7B3ACE6E" w:rsidR="007B260B" w:rsidRPr="00B862A7" w:rsidRDefault="007B260B" w:rsidP="00D41F65">
      <w:pPr>
        <w:rPr>
          <w:rFonts w:ascii="Cascadia Code" w:hAnsi="Cascadia Code" w:cs="Cascadia Code"/>
          <w:b/>
          <w:bCs/>
          <w:sz w:val="22"/>
          <w:szCs w:val="24"/>
        </w:rPr>
      </w:pPr>
      <w:r w:rsidRPr="00B862A7">
        <w:rPr>
          <w:rFonts w:ascii="Cascadia Code" w:hAnsi="Cascadia Code" w:cs="Cascadia Code"/>
          <w:b/>
          <w:bCs/>
          <w:sz w:val="22"/>
          <w:szCs w:val="24"/>
        </w:rPr>
        <w:t>7f0de34e6802b72f</w:t>
      </w:r>
    </w:p>
    <w:p w14:paraId="2EBE51AF" w14:textId="713247C2" w:rsidR="007B260B" w:rsidRPr="00B862A7" w:rsidRDefault="007826F7" w:rsidP="00D41F65">
      <w:pPr>
        <w:rPr>
          <w:rFonts w:ascii="Cascadia Code" w:hAnsi="Cascadia Code" w:cs="Cascadia Code"/>
          <w:b/>
          <w:bCs/>
          <w:sz w:val="22"/>
          <w:szCs w:val="24"/>
        </w:rPr>
      </w:pPr>
      <w:r w:rsidRPr="00B862A7">
        <w:rPr>
          <w:rFonts w:ascii="Cascadia Code" w:hAnsi="Cascadia Code" w:cs="Cascadia Code"/>
          <w:b/>
          <w:bCs/>
          <w:sz w:val="22"/>
          <w:szCs w:val="24"/>
        </w:rPr>
        <w:t>7710841875a3954744cf606e7140f610aa9a444628b2e5420d3e0e92a82c96de</w:t>
      </w:r>
    </w:p>
    <w:p w14:paraId="2ED53B69" w14:textId="7EC8B662" w:rsidR="007826F7" w:rsidRPr="00B862A7" w:rsidRDefault="00F910BE" w:rsidP="00D41F65">
      <w:pPr>
        <w:rPr>
          <w:rFonts w:ascii="Cascadia Code" w:hAnsi="Cascadia Code" w:cs="Cascadia Code"/>
          <w:b/>
          <w:bCs/>
          <w:sz w:val="22"/>
          <w:szCs w:val="24"/>
        </w:rPr>
      </w:pPr>
      <w:r w:rsidRPr="00B862A7">
        <w:rPr>
          <w:rFonts w:ascii="Cascadia Code" w:hAnsi="Cascadia Code" w:cs="Cascadia Code"/>
          <w:b/>
          <w:bCs/>
          <w:sz w:val="22"/>
          <w:szCs w:val="24"/>
        </w:rPr>
        <w:t>c6b203ad9e45b03e</w:t>
      </w:r>
    </w:p>
    <w:p w14:paraId="1237E009" w14:textId="0A10B557" w:rsidR="00F910BE" w:rsidRDefault="00F910BE" w:rsidP="00D41F65">
      <w:pPr>
        <w:rPr>
          <w:rFonts w:ascii="Cascadia Code" w:hAnsi="Cascadia Code" w:cs="Cascadia Code"/>
          <w:b/>
          <w:bCs/>
          <w:sz w:val="22"/>
          <w:szCs w:val="24"/>
        </w:rPr>
      </w:pPr>
      <w:r w:rsidRPr="00B862A7">
        <w:rPr>
          <w:rFonts w:ascii="Cascadia Code" w:hAnsi="Cascadia Code" w:cs="Cascadia Code"/>
          <w:b/>
          <w:bCs/>
          <w:sz w:val="22"/>
          <w:szCs w:val="24"/>
        </w:rPr>
        <w:t>0702791f726abe1fad28f3918c3433f9c2bc65ea4db834bd124c9997b56280e1</w:t>
      </w:r>
    </w:p>
    <w:p w14:paraId="5C8E8756" w14:textId="145AE54C" w:rsidR="00947077" w:rsidRPr="00BF195A" w:rsidRDefault="00BF195A" w:rsidP="00D41F65">
      <w:pPr>
        <w:rPr>
          <w:rFonts w:ascii="Cascadia Code" w:hAnsi="Cascadia Code" w:cs="Cascadia Code"/>
          <w:b/>
          <w:bCs/>
          <w:color w:val="00B0F0"/>
          <w:sz w:val="22"/>
          <w:szCs w:val="24"/>
        </w:rPr>
      </w:pPr>
      <w:r w:rsidRPr="00BF195A">
        <w:rPr>
          <w:rFonts w:ascii="Cascadia Code" w:hAnsi="Cascadia Code" w:cs="Cascadia Code" w:hint="eastAsia"/>
          <w:b/>
          <w:bCs/>
          <w:color w:val="00B0F0"/>
          <w:sz w:val="22"/>
          <w:szCs w:val="24"/>
        </w:rPr>
        <w:t>但是直接使用上述过程中的过程对该过程进行分析时，结果不一致！！！</w:t>
      </w:r>
    </w:p>
    <w:p w14:paraId="3F150EE2" w14:textId="63953A6B" w:rsidR="009008B2" w:rsidRPr="009008B2" w:rsidRDefault="0036211B" w:rsidP="009008B2">
      <w:pPr>
        <w:pStyle w:val="1"/>
      </w:pPr>
      <w:r w:rsidRPr="006F73F2">
        <w:rPr>
          <w:rFonts w:hint="eastAsia"/>
        </w:rPr>
        <w:t>对于BMXP</w:t>
      </w:r>
      <w:r w:rsidRPr="006F73F2">
        <w:t>342020</w:t>
      </w:r>
      <w:r w:rsidRPr="006F73F2">
        <w:rPr>
          <w:rFonts w:hint="eastAsia"/>
        </w:rPr>
        <w:t>固件的一些研究</w:t>
      </w:r>
    </w:p>
    <w:p w14:paraId="7CD20D2E" w14:textId="773BA83D" w:rsidR="0036211B" w:rsidRDefault="0036211B" w:rsidP="00B26549">
      <w:pPr>
        <w:pStyle w:val="2"/>
        <w:numPr>
          <w:ilvl w:val="0"/>
          <w:numId w:val="13"/>
        </w:numPr>
      </w:pPr>
      <w:r w:rsidRPr="006F73F2">
        <w:rPr>
          <w:rFonts w:hint="eastAsia"/>
        </w:rPr>
        <w:t>使用</w:t>
      </w:r>
      <w:proofErr w:type="spellStart"/>
      <w:r w:rsidR="00026AEC" w:rsidRPr="006F73F2">
        <w:rPr>
          <w:rFonts w:hint="eastAsia"/>
        </w:rPr>
        <w:t>nmap</w:t>
      </w:r>
      <w:proofErr w:type="spellEnd"/>
      <w:r w:rsidR="00026AEC" w:rsidRPr="006F73F2">
        <w:rPr>
          <w:rFonts w:hint="eastAsia"/>
        </w:rPr>
        <w:t>进行扫描，查看开启的服务和端口</w:t>
      </w:r>
    </w:p>
    <w:p w14:paraId="1D4E8CEC" w14:textId="6B399055" w:rsidR="0006617B" w:rsidRPr="0006617B" w:rsidRDefault="0006617B" w:rsidP="005C1093">
      <w:proofErr w:type="spellStart"/>
      <w:r w:rsidRPr="001D186B">
        <w:t>nmap</w:t>
      </w:r>
      <w:proofErr w:type="spellEnd"/>
      <w:r w:rsidRPr="001D186B">
        <w:t xml:space="preserve"> </w:t>
      </w:r>
      <w:r>
        <w:rPr>
          <w:rFonts w:cs="仿宋"/>
        </w:rPr>
        <w:t>-</w:t>
      </w:r>
      <w:r w:rsidRPr="001D186B">
        <w:t xml:space="preserve">P0 </w:t>
      </w:r>
      <w:r>
        <w:t>-</w:t>
      </w:r>
      <w:proofErr w:type="spellStart"/>
      <w:r w:rsidRPr="001D186B">
        <w:t>sS</w:t>
      </w:r>
      <w:proofErr w:type="spellEnd"/>
      <w:r w:rsidRPr="001D186B">
        <w:t xml:space="preserve"> </w:t>
      </w:r>
      <w:r>
        <w:rPr>
          <w:rFonts w:cs="仿宋"/>
        </w:rPr>
        <w:t>-</w:t>
      </w:r>
      <w:proofErr w:type="spellStart"/>
      <w:r w:rsidRPr="001D186B">
        <w:t>sU</w:t>
      </w:r>
      <w:proofErr w:type="spellEnd"/>
      <w:r w:rsidRPr="001D186B">
        <w:t xml:space="preserve"> </w:t>
      </w:r>
      <w:r>
        <w:rPr>
          <w:rFonts w:cs="仿宋"/>
        </w:rPr>
        <w:t>-</w:t>
      </w:r>
      <w:r w:rsidRPr="001D186B">
        <w:t xml:space="preserve">A </w:t>
      </w:r>
      <w:r>
        <w:rPr>
          <w:rFonts w:cs="仿宋"/>
        </w:rPr>
        <w:t>-</w:t>
      </w:r>
      <w:r w:rsidRPr="001D186B">
        <w:t>O</w:t>
      </w:r>
      <w:r>
        <w:t xml:space="preserve"> 84.32.244.208 -</w:t>
      </w:r>
      <w:r>
        <w:rPr>
          <w:rFonts w:hint="eastAsia"/>
        </w:rPr>
        <w:t>p</w:t>
      </w:r>
      <w:r>
        <w:t xml:space="preserve"> 17185(</w:t>
      </w:r>
      <w:r w:rsidRPr="00723A83">
        <w:rPr>
          <w:rFonts w:hint="eastAsia"/>
          <w:highlight w:val="cyan"/>
        </w:rPr>
        <w:t>使用该命令用于查询</w:t>
      </w:r>
      <w:r w:rsidR="00723A83" w:rsidRPr="00723A83">
        <w:rPr>
          <w:rFonts w:hint="eastAsia"/>
          <w:highlight w:val="cyan"/>
        </w:rPr>
        <w:t>UDP协议下开放的1</w:t>
      </w:r>
      <w:r w:rsidR="00723A83" w:rsidRPr="00723A83">
        <w:rPr>
          <w:highlight w:val="cyan"/>
        </w:rPr>
        <w:t>7185</w:t>
      </w:r>
      <w:r w:rsidR="00723A83" w:rsidRPr="00723A83">
        <w:rPr>
          <w:rFonts w:hint="eastAsia"/>
          <w:highlight w:val="cyan"/>
        </w:rPr>
        <w:t>端口</w:t>
      </w:r>
      <w:r w:rsidR="00723A83">
        <w:rPr>
          <w:rFonts w:hint="eastAsia"/>
          <w:highlight w:val="cyan"/>
        </w:rPr>
        <w:t>，该端口用于</w:t>
      </w:r>
      <w:r w:rsidR="003B4EA7" w:rsidRPr="003B4EA7">
        <w:rPr>
          <w:highlight w:val="cyan"/>
        </w:rPr>
        <w:t>WDB RPC V2</w:t>
      </w:r>
      <w:r w:rsidR="00D76655">
        <w:rPr>
          <w:rFonts w:hint="eastAsia"/>
          <w:highlight w:val="cyan"/>
        </w:rPr>
        <w:t>调试</w:t>
      </w:r>
      <w:r w:rsidR="00723A83" w:rsidRPr="00723A83">
        <w:rPr>
          <w:rFonts w:hint="eastAsia"/>
          <w:highlight w:val="cyan"/>
        </w:rPr>
        <w:t>，同时还需要求证一件事，为啥没有找到开放的5</w:t>
      </w:r>
      <w:r w:rsidR="00723A83" w:rsidRPr="00723A83">
        <w:rPr>
          <w:highlight w:val="cyan"/>
        </w:rPr>
        <w:t>02</w:t>
      </w:r>
      <w:r w:rsidR="00723A83" w:rsidRPr="00723A83">
        <w:rPr>
          <w:rFonts w:hint="eastAsia"/>
          <w:highlight w:val="cyan"/>
        </w:rPr>
        <w:t>端口？？？</w:t>
      </w:r>
      <w:r>
        <w:t>)</w:t>
      </w:r>
    </w:p>
    <w:p w14:paraId="3C3A3F16" w14:textId="10408824" w:rsidR="00151D14" w:rsidRPr="006F73F2" w:rsidRDefault="00C90102" w:rsidP="005C1093">
      <w:r w:rsidRPr="006F73F2">
        <w:rPr>
          <w:noProof/>
        </w:rPr>
        <w:drawing>
          <wp:inline distT="0" distB="0" distL="0" distR="0" wp14:anchorId="16B385F4" wp14:editId="35ACA5C9">
            <wp:extent cx="5274310" cy="1394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4BF8" w14:textId="77777777" w:rsidR="005572BF" w:rsidRPr="006F73F2" w:rsidRDefault="00C90102" w:rsidP="005C1093">
      <w:r w:rsidRPr="006F73F2">
        <w:tab/>
      </w:r>
      <w:r w:rsidRPr="006F73F2">
        <w:rPr>
          <w:rFonts w:hint="eastAsia"/>
        </w:rPr>
        <w:t>可以发现，</w:t>
      </w:r>
      <w:r w:rsidR="00D75555" w:rsidRPr="006F73F2">
        <w:rPr>
          <w:rFonts w:hint="eastAsia"/>
        </w:rPr>
        <w:t>对于目标系统而言，开启了ftp服务以及http服务，</w:t>
      </w:r>
      <w:r w:rsidR="00177DC4" w:rsidRPr="006F73F2">
        <w:rPr>
          <w:rFonts w:hint="eastAsia"/>
        </w:rPr>
        <w:t>而对于ftp服务而言，正常情况下，应该是</w:t>
      </w:r>
      <w:r w:rsidR="00D75555" w:rsidRPr="006F73F2">
        <w:rPr>
          <w:rFonts w:hint="eastAsia"/>
        </w:rPr>
        <w:t>同时</w:t>
      </w:r>
      <w:r w:rsidR="00D35566" w:rsidRPr="006F73F2">
        <w:rPr>
          <w:rFonts w:hint="eastAsia"/>
        </w:rPr>
        <w:t>开放了2</w:t>
      </w:r>
      <w:r w:rsidR="00D35566" w:rsidRPr="006F73F2">
        <w:t>0</w:t>
      </w:r>
      <w:r w:rsidR="00D35566" w:rsidRPr="006F73F2">
        <w:rPr>
          <w:rFonts w:hint="eastAsia"/>
        </w:rPr>
        <w:t>和2</w:t>
      </w:r>
      <w:r w:rsidR="00D35566" w:rsidRPr="006F73F2">
        <w:t>1</w:t>
      </w:r>
      <w:r w:rsidR="00D35566" w:rsidRPr="006F73F2">
        <w:rPr>
          <w:rFonts w:hint="eastAsia"/>
        </w:rPr>
        <w:t>端口，其中2</w:t>
      </w:r>
      <w:r w:rsidR="00D35566" w:rsidRPr="006F73F2">
        <w:t>0</w:t>
      </w:r>
      <w:r w:rsidR="00D35566" w:rsidRPr="006F73F2">
        <w:rPr>
          <w:rFonts w:hint="eastAsia"/>
        </w:rPr>
        <w:t>用于</w:t>
      </w:r>
      <w:r w:rsidR="009E2188" w:rsidRPr="006F73F2">
        <w:rPr>
          <w:rFonts w:hint="eastAsia"/>
        </w:rPr>
        <w:t>传输数据，2</w:t>
      </w:r>
      <w:r w:rsidR="009E2188" w:rsidRPr="006F73F2">
        <w:t>1</w:t>
      </w:r>
      <w:r w:rsidR="009E2188" w:rsidRPr="006F73F2">
        <w:rPr>
          <w:rFonts w:hint="eastAsia"/>
        </w:rPr>
        <w:t>用于传输控制信息，而</w:t>
      </w:r>
      <w:r w:rsidR="00645A79" w:rsidRPr="006F73F2">
        <w:rPr>
          <w:rFonts w:hint="eastAsia"/>
        </w:rPr>
        <w:t>在命令行模式下只有</w:t>
      </w:r>
      <w:r w:rsidR="00B24BAD" w:rsidRPr="006F73F2">
        <w:rPr>
          <w:rFonts w:hint="eastAsia"/>
        </w:rPr>
        <w:t>无法建立正常的</w:t>
      </w:r>
      <w:r w:rsidR="005572BF" w:rsidRPr="006F73F2">
        <w:rPr>
          <w:rFonts w:hint="eastAsia"/>
        </w:rPr>
        <w:t>数据连接：</w:t>
      </w:r>
    </w:p>
    <w:p w14:paraId="648B3608" w14:textId="3FEDC4C3" w:rsidR="005572BF" w:rsidRPr="006F73F2" w:rsidRDefault="00993CE9" w:rsidP="005C1093">
      <w:r w:rsidRPr="006F73F2">
        <w:rPr>
          <w:noProof/>
        </w:rPr>
        <w:lastRenderedPageBreak/>
        <w:drawing>
          <wp:inline distT="0" distB="0" distL="0" distR="0" wp14:anchorId="1FA23453" wp14:editId="63224C71">
            <wp:extent cx="5274310" cy="2073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7B17" w14:textId="2603D6DA" w:rsidR="00993CE9" w:rsidRPr="006F73F2" w:rsidRDefault="00993CE9" w:rsidP="005C1093">
      <w:r w:rsidRPr="006F73F2">
        <w:rPr>
          <w:rFonts w:hint="eastAsia"/>
        </w:rPr>
        <w:t>因此使用</w:t>
      </w:r>
      <w:proofErr w:type="spellStart"/>
      <w:r w:rsidR="00813D8C" w:rsidRPr="006F73F2">
        <w:rPr>
          <w:rFonts w:hint="eastAsia"/>
        </w:rPr>
        <w:t>winscp</w:t>
      </w:r>
      <w:proofErr w:type="spellEnd"/>
      <w:r w:rsidR="00813D8C" w:rsidRPr="006F73F2">
        <w:rPr>
          <w:rFonts w:hint="eastAsia"/>
        </w:rPr>
        <w:t>进行处理，但是同样的问题，</w:t>
      </w:r>
      <w:r w:rsidR="009C64DF" w:rsidRPr="006F73F2">
        <w:rPr>
          <w:rFonts w:hint="eastAsia"/>
        </w:rPr>
        <w:t>由于权限的限制，目前这个只能达到该目录下：</w:t>
      </w:r>
    </w:p>
    <w:p w14:paraId="66A199C7" w14:textId="1ECE1D1A" w:rsidR="009C64DF" w:rsidRPr="006F73F2" w:rsidRDefault="009C64DF" w:rsidP="005C1093">
      <w:r w:rsidRPr="006F73F2">
        <w:rPr>
          <w:noProof/>
        </w:rPr>
        <w:drawing>
          <wp:inline distT="0" distB="0" distL="0" distR="0" wp14:anchorId="643F2B23" wp14:editId="6666BC7F">
            <wp:extent cx="494347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49DB" w14:textId="379EFC11" w:rsidR="009C64DF" w:rsidRPr="006F73F2" w:rsidRDefault="009C64DF" w:rsidP="005C1093">
      <w:r w:rsidRPr="006F73F2">
        <w:rPr>
          <w:rFonts w:hint="eastAsia"/>
        </w:rPr>
        <w:t>而系统的固件再上一层目录中。</w:t>
      </w:r>
    </w:p>
    <w:p w14:paraId="0822E875" w14:textId="2C215D00" w:rsidR="005572BF" w:rsidRPr="006F73F2" w:rsidRDefault="00B26549" w:rsidP="00B26549">
      <w:pPr>
        <w:pStyle w:val="2"/>
      </w:pPr>
      <w:r>
        <w:rPr>
          <w:rFonts w:hint="eastAsia"/>
        </w:rPr>
        <w:t>对于8</w:t>
      </w:r>
      <w:r>
        <w:t>0</w:t>
      </w:r>
      <w:r>
        <w:rPr>
          <w:rFonts w:hint="eastAsia"/>
        </w:rPr>
        <w:t>端口的一些研究</w:t>
      </w:r>
    </w:p>
    <w:p w14:paraId="33A879F5" w14:textId="241672D9" w:rsidR="005572BF" w:rsidRDefault="00B26549" w:rsidP="00B26549">
      <w:pPr>
        <w:ind w:firstLine="360"/>
      </w:pPr>
      <w:r>
        <w:rPr>
          <w:rFonts w:hint="eastAsia"/>
        </w:rPr>
        <w:t>如何通过Web端拿到Shell？（参考链接：</w:t>
      </w:r>
      <w:r w:rsidR="00BF195A">
        <w:fldChar w:fldCharType="begin"/>
      </w:r>
      <w:r w:rsidR="00BF195A">
        <w:instrText xml:space="preserve"> HYPERLINK "https://blog.csdn.net/zdy8023/article/details/89059137" </w:instrText>
      </w:r>
      <w:r w:rsidR="00BF195A">
        <w:fldChar w:fldCharType="separate"/>
      </w:r>
      <w:r>
        <w:rPr>
          <w:rStyle w:val="a8"/>
        </w:rPr>
        <w:t>拿shell的一些方式_努力奋斗的小青年</w:t>
      </w:r>
      <w:proofErr w:type="gramStart"/>
      <w:r>
        <w:rPr>
          <w:rStyle w:val="a8"/>
        </w:rPr>
        <w:t>的博客</w:t>
      </w:r>
      <w:proofErr w:type="gramEnd"/>
      <w:r>
        <w:rPr>
          <w:rStyle w:val="a8"/>
        </w:rPr>
        <w:t>-CSDN</w:t>
      </w:r>
      <w:proofErr w:type="gramStart"/>
      <w:r>
        <w:rPr>
          <w:rStyle w:val="a8"/>
        </w:rPr>
        <w:t>博客</w:t>
      </w:r>
      <w:proofErr w:type="gramEnd"/>
      <w:r>
        <w:rPr>
          <w:rStyle w:val="a8"/>
        </w:rPr>
        <w:t>_拿shell</w:t>
      </w:r>
      <w:r w:rsidR="00BF195A">
        <w:rPr>
          <w:rStyle w:val="a8"/>
        </w:rPr>
        <w:fldChar w:fldCharType="end"/>
      </w:r>
      <w:r>
        <w:rPr>
          <w:rFonts w:hint="eastAsia"/>
        </w:rPr>
        <w:t>）</w:t>
      </w:r>
    </w:p>
    <w:p w14:paraId="7AA50A8B" w14:textId="77777777" w:rsidR="00955C5C" w:rsidRDefault="00955C5C" w:rsidP="00DC63F5">
      <w:pPr>
        <w:ind w:firstLine="360"/>
      </w:pPr>
    </w:p>
    <w:p w14:paraId="160E80B5" w14:textId="58E6C79D" w:rsidR="00955C5C" w:rsidRDefault="00955C5C" w:rsidP="00955C5C">
      <w:pPr>
        <w:pStyle w:val="2"/>
      </w:pPr>
      <w:r>
        <w:t>S</w:t>
      </w:r>
      <w:r>
        <w:rPr>
          <w:rFonts w:hint="eastAsia"/>
        </w:rPr>
        <w:t>mtp和pop</w:t>
      </w:r>
      <w:r>
        <w:t>3</w:t>
      </w:r>
      <w:r>
        <w:rPr>
          <w:rFonts w:hint="eastAsia"/>
        </w:rPr>
        <w:t>服务</w:t>
      </w:r>
    </w:p>
    <w:p w14:paraId="0F321785" w14:textId="289277E6" w:rsidR="00C90102" w:rsidRPr="006F73F2" w:rsidRDefault="00D75555" w:rsidP="00DC63F5">
      <w:pPr>
        <w:ind w:firstLine="360"/>
      </w:pPr>
      <w:r w:rsidRPr="006F73F2">
        <w:rPr>
          <w:rFonts w:hint="eastAsia"/>
        </w:rPr>
        <w:t>还开放了smtp和pop</w:t>
      </w:r>
      <w:r w:rsidRPr="006F73F2">
        <w:t>3</w:t>
      </w:r>
      <w:r w:rsidRPr="006F73F2">
        <w:rPr>
          <w:rFonts w:hint="eastAsia"/>
        </w:rPr>
        <w:t>服务，但是目前尚且不太明白</w:t>
      </w:r>
      <w:r w:rsidR="009D7DA6" w:rsidRPr="006F73F2">
        <w:rPr>
          <w:rFonts w:hint="eastAsia"/>
        </w:rPr>
        <w:t>smtp和pop</w:t>
      </w:r>
      <w:r w:rsidR="009D7DA6" w:rsidRPr="006F73F2">
        <w:t>3</w:t>
      </w:r>
      <w:r w:rsidR="009D7DA6" w:rsidRPr="006F73F2">
        <w:rPr>
          <w:rFonts w:hint="eastAsia"/>
        </w:rPr>
        <w:t>的</w:t>
      </w:r>
      <w:r w:rsidR="008D7ACA" w:rsidRPr="006F73F2">
        <w:rPr>
          <w:rFonts w:hint="eastAsia"/>
        </w:rPr>
        <w:t>在该设备中的</w:t>
      </w:r>
      <w:r w:rsidR="009D7DA6" w:rsidRPr="006F73F2">
        <w:rPr>
          <w:rFonts w:hint="eastAsia"/>
        </w:rPr>
        <w:t>功能是啥</w:t>
      </w:r>
      <w:r w:rsidR="00A4155D" w:rsidRPr="006F73F2">
        <w:rPr>
          <w:rFonts w:hint="eastAsia"/>
        </w:rPr>
        <w:t>？</w:t>
      </w:r>
      <w:r w:rsidR="00275664">
        <w:rPr>
          <w:rFonts w:hint="eastAsia"/>
        </w:rPr>
        <w:t>（这是一个后门吗？开启该功能后会不会向服务器发送一些</w:t>
      </w:r>
      <w:r w:rsidR="00666669">
        <w:rPr>
          <w:rFonts w:hint="eastAsia"/>
        </w:rPr>
        <w:t>敏感信息？</w:t>
      </w:r>
      <w:r w:rsidR="00275664">
        <w:rPr>
          <w:rFonts w:hint="eastAsia"/>
        </w:rPr>
        <w:t>）</w:t>
      </w:r>
    </w:p>
    <w:p w14:paraId="1DAA68E0" w14:textId="2C17291D" w:rsidR="00151D14" w:rsidRDefault="00151D14" w:rsidP="005C1093"/>
    <w:p w14:paraId="1511FAF5" w14:textId="77777777" w:rsidR="00033C14" w:rsidRPr="00955C5C" w:rsidRDefault="00033C14" w:rsidP="005C1093"/>
    <w:p w14:paraId="2AD3F175" w14:textId="5EB9456A" w:rsidR="00033C14" w:rsidRDefault="00033C14" w:rsidP="005C1093">
      <w:pPr>
        <w:pStyle w:val="1"/>
      </w:pPr>
      <w:r>
        <w:rPr>
          <w:rFonts w:hint="eastAsia"/>
        </w:rPr>
        <w:lastRenderedPageBreak/>
        <w:t>附件</w:t>
      </w:r>
    </w:p>
    <w:p w14:paraId="4DA2102A" w14:textId="77777777" w:rsidR="005C1093" w:rsidRPr="005C1093" w:rsidRDefault="00C20356" w:rsidP="00A6456A">
      <w:pPr>
        <w:pStyle w:val="2"/>
        <w:numPr>
          <w:ilvl w:val="0"/>
          <w:numId w:val="10"/>
        </w:numPr>
      </w:pPr>
      <w:r w:rsidRPr="005C1093">
        <w:rPr>
          <w:rFonts w:hint="eastAsia"/>
        </w:rPr>
        <w:t>恢复符号表的IDA脚本</w:t>
      </w:r>
    </w:p>
    <w:p w14:paraId="5E8F3653" w14:textId="7CD9E138" w:rsidR="00033C14" w:rsidRPr="005C1093" w:rsidRDefault="005C1093" w:rsidP="005C1093">
      <w:r w:rsidRPr="005C1093">
        <w:rPr>
          <w:rFonts w:hint="eastAsia"/>
        </w:rPr>
        <w:t>（需要更改一些内容，同时有些部分还是不太确定，如ARM架构下的符号表是不是就是1</w:t>
      </w:r>
      <w:r w:rsidRPr="005C1093">
        <w:t>6个字节一个表</w:t>
      </w:r>
      <w:r w:rsidRPr="005C1093">
        <w:rPr>
          <w:rFonts w:hint="eastAsia"/>
        </w:rPr>
        <w:t>项，这个还是非常重要的问题，有一些能够恢复，有一些是恢复不了的）</w:t>
      </w:r>
    </w:p>
    <w:p w14:paraId="5465A488" w14:textId="77777777" w:rsidR="00C20356" w:rsidRPr="006F73F2" w:rsidRDefault="00C20356" w:rsidP="005C1093">
      <w:r w:rsidRPr="006F73F2">
        <w:t>#coding=utf-8</w:t>
      </w:r>
    </w:p>
    <w:p w14:paraId="5A65E486" w14:textId="77777777" w:rsidR="00C20356" w:rsidRPr="006F73F2" w:rsidRDefault="00C20356" w:rsidP="005C1093">
      <w:r w:rsidRPr="006F73F2">
        <w:t xml:space="preserve">from </w:t>
      </w:r>
      <w:proofErr w:type="spellStart"/>
      <w:r w:rsidRPr="006F73F2">
        <w:t>idaapi</w:t>
      </w:r>
      <w:proofErr w:type="spellEnd"/>
      <w:r w:rsidRPr="006F73F2">
        <w:t xml:space="preserve"> import *</w:t>
      </w:r>
    </w:p>
    <w:p w14:paraId="11FCD0D5" w14:textId="77777777" w:rsidR="00C20356" w:rsidRPr="006F73F2" w:rsidRDefault="00C20356" w:rsidP="005C1093">
      <w:r w:rsidRPr="006F73F2">
        <w:t xml:space="preserve">from </w:t>
      </w:r>
      <w:proofErr w:type="spellStart"/>
      <w:r w:rsidRPr="006F73F2">
        <w:t>idc</w:t>
      </w:r>
      <w:proofErr w:type="spellEnd"/>
      <w:r w:rsidRPr="006F73F2">
        <w:t xml:space="preserve"> import *</w:t>
      </w:r>
    </w:p>
    <w:p w14:paraId="2AE4414A" w14:textId="77777777" w:rsidR="00C20356" w:rsidRPr="006F73F2" w:rsidRDefault="00C20356" w:rsidP="005C1093"/>
    <w:p w14:paraId="11A9796B" w14:textId="77777777" w:rsidR="00C20356" w:rsidRPr="006F73F2" w:rsidRDefault="00C20356" w:rsidP="005C1093">
      <w:proofErr w:type="spellStart"/>
      <w:r w:rsidRPr="006F73F2">
        <w:t>symbol_interval</w:t>
      </w:r>
      <w:proofErr w:type="spellEnd"/>
      <w:r w:rsidRPr="006F73F2">
        <w:t xml:space="preserve"> = 20 #符号表间隔</w:t>
      </w:r>
    </w:p>
    <w:p w14:paraId="2DA3C6ED" w14:textId="77777777" w:rsidR="00C20356" w:rsidRPr="006F73F2" w:rsidRDefault="00C20356" w:rsidP="005C1093">
      <w:proofErr w:type="spellStart"/>
      <w:r w:rsidRPr="006F73F2">
        <w:t>load_address</w:t>
      </w:r>
      <w:proofErr w:type="spellEnd"/>
      <w:r w:rsidRPr="006F73F2">
        <w:t xml:space="preserve"> = 0x1f204 #固件内存加载基址</w:t>
      </w:r>
    </w:p>
    <w:p w14:paraId="7F134FC1" w14:textId="77777777" w:rsidR="00C20356" w:rsidRPr="006F73F2" w:rsidRDefault="00C20356" w:rsidP="005C1093">
      <w:proofErr w:type="spellStart"/>
      <w:r w:rsidRPr="006F73F2">
        <w:t>symbol_table_start</w:t>
      </w:r>
      <w:proofErr w:type="spellEnd"/>
      <w:r w:rsidRPr="006F73F2">
        <w:t xml:space="preserve"> = 0x3b8be8 + </w:t>
      </w:r>
      <w:proofErr w:type="spellStart"/>
      <w:r w:rsidRPr="006F73F2">
        <w:t>load_address</w:t>
      </w:r>
      <w:proofErr w:type="spellEnd"/>
      <w:r w:rsidRPr="006F73F2">
        <w:t xml:space="preserve"> #符号表起始地址</w:t>
      </w:r>
    </w:p>
    <w:p w14:paraId="22E7A144" w14:textId="77777777" w:rsidR="00C20356" w:rsidRPr="006F73F2" w:rsidRDefault="00C20356" w:rsidP="005C1093">
      <w:proofErr w:type="spellStart"/>
      <w:r w:rsidRPr="006F73F2">
        <w:t>symbol_table_end</w:t>
      </w:r>
      <w:proofErr w:type="spellEnd"/>
      <w:r w:rsidRPr="006F73F2">
        <w:t xml:space="preserve"> = 0x40b424 + </w:t>
      </w:r>
      <w:proofErr w:type="spellStart"/>
      <w:r w:rsidRPr="006F73F2">
        <w:t>load_address</w:t>
      </w:r>
      <w:proofErr w:type="spellEnd"/>
      <w:r w:rsidRPr="006F73F2">
        <w:t xml:space="preserve"> #符号</w:t>
      </w:r>
      <w:proofErr w:type="gramStart"/>
      <w:r w:rsidRPr="006F73F2">
        <w:t>表结束</w:t>
      </w:r>
      <w:proofErr w:type="gramEnd"/>
      <w:r w:rsidRPr="006F73F2">
        <w:t>地址</w:t>
      </w:r>
    </w:p>
    <w:p w14:paraId="2B2274D0" w14:textId="77777777" w:rsidR="00C20356" w:rsidRPr="006F73F2" w:rsidRDefault="00C20356" w:rsidP="005C1093">
      <w:proofErr w:type="spellStart"/>
      <w:r w:rsidRPr="006F73F2">
        <w:t>ea</w:t>
      </w:r>
      <w:proofErr w:type="spellEnd"/>
      <w:r w:rsidRPr="006F73F2">
        <w:t xml:space="preserve"> = </w:t>
      </w:r>
      <w:proofErr w:type="spellStart"/>
      <w:r w:rsidRPr="006F73F2">
        <w:t>symbol_table_start</w:t>
      </w:r>
      <w:proofErr w:type="spellEnd"/>
    </w:p>
    <w:p w14:paraId="63E8117F" w14:textId="77777777" w:rsidR="00C20356" w:rsidRPr="006F73F2" w:rsidRDefault="00C20356" w:rsidP="005C1093">
      <w:proofErr w:type="spellStart"/>
      <w:r w:rsidRPr="006F73F2">
        <w:t>eaEnd</w:t>
      </w:r>
      <w:proofErr w:type="spellEnd"/>
      <w:r w:rsidRPr="006F73F2">
        <w:t xml:space="preserve"> = </w:t>
      </w:r>
      <w:proofErr w:type="spellStart"/>
      <w:r w:rsidRPr="006F73F2">
        <w:t>symbol_table_end</w:t>
      </w:r>
      <w:proofErr w:type="spellEnd"/>
    </w:p>
    <w:p w14:paraId="58F42F58" w14:textId="77777777" w:rsidR="00C20356" w:rsidRPr="006F73F2" w:rsidRDefault="00C20356" w:rsidP="005C1093"/>
    <w:p w14:paraId="2AC926A0" w14:textId="77777777" w:rsidR="00C20356" w:rsidRPr="006F73F2" w:rsidRDefault="00C20356" w:rsidP="005C1093">
      <w:r w:rsidRPr="006F73F2">
        <w:t xml:space="preserve">while </w:t>
      </w:r>
      <w:proofErr w:type="spellStart"/>
      <w:r w:rsidRPr="006F73F2">
        <w:t>ea</w:t>
      </w:r>
      <w:proofErr w:type="spellEnd"/>
      <w:r w:rsidRPr="006F73F2">
        <w:t xml:space="preserve"> &lt; </w:t>
      </w:r>
      <w:proofErr w:type="spellStart"/>
      <w:r w:rsidRPr="006F73F2">
        <w:t>eaEnd</w:t>
      </w:r>
      <w:proofErr w:type="spellEnd"/>
      <w:r w:rsidRPr="006F73F2">
        <w:t>:</w:t>
      </w:r>
    </w:p>
    <w:p w14:paraId="01DB91EF" w14:textId="77777777" w:rsidR="00C20356" w:rsidRPr="006F73F2" w:rsidRDefault="00C20356" w:rsidP="008A4C6F">
      <w:pPr>
        <w:ind w:leftChars="100" w:left="240"/>
      </w:pPr>
      <w:r w:rsidRPr="006F73F2">
        <w:t>offset = 0 #4个字节为一组数据</w:t>
      </w:r>
    </w:p>
    <w:p w14:paraId="5F7A2E14" w14:textId="77777777" w:rsidR="00C20356" w:rsidRPr="006F73F2" w:rsidRDefault="00C20356" w:rsidP="008A4C6F">
      <w:pPr>
        <w:ind w:leftChars="100" w:left="240"/>
      </w:pPr>
      <w:r w:rsidRPr="006F73F2">
        <w:t>#将函数名指针位置的数据转换为字符串</w:t>
      </w:r>
    </w:p>
    <w:p w14:paraId="6D468E35" w14:textId="77777777" w:rsidR="00C20356" w:rsidRPr="006F73F2" w:rsidRDefault="00C20356" w:rsidP="008A4C6F">
      <w:pPr>
        <w:ind w:leftChars="100" w:left="240"/>
      </w:pPr>
      <w:proofErr w:type="spellStart"/>
      <w:r w:rsidRPr="006F73F2">
        <w:t>create_strlit</w:t>
      </w:r>
      <w:proofErr w:type="spellEnd"/>
      <w:r w:rsidRPr="006F73F2">
        <w:t>(</w:t>
      </w:r>
      <w:proofErr w:type="spellStart"/>
      <w:r w:rsidRPr="006F73F2">
        <w:t>get_wide_dword</w:t>
      </w:r>
      <w:proofErr w:type="spellEnd"/>
      <w:r w:rsidRPr="006F73F2">
        <w:t>(</w:t>
      </w:r>
      <w:proofErr w:type="spellStart"/>
      <w:r w:rsidRPr="006F73F2">
        <w:t>ea</w:t>
      </w:r>
      <w:proofErr w:type="spellEnd"/>
      <w:r w:rsidRPr="006F73F2">
        <w:t>-offset), BADADDR)</w:t>
      </w:r>
    </w:p>
    <w:p w14:paraId="46CA6909" w14:textId="77777777" w:rsidR="00C20356" w:rsidRPr="006F73F2" w:rsidRDefault="00C20356" w:rsidP="008A4C6F">
      <w:pPr>
        <w:ind w:leftChars="100" w:left="240"/>
      </w:pPr>
      <w:r w:rsidRPr="006F73F2">
        <w:t>#将函数名赋值给变量</w:t>
      </w:r>
      <w:proofErr w:type="spellStart"/>
      <w:r w:rsidRPr="006F73F2">
        <w:t>sName</w:t>
      </w:r>
      <w:proofErr w:type="spellEnd"/>
    </w:p>
    <w:p w14:paraId="5E2C59C1" w14:textId="77777777" w:rsidR="00C20356" w:rsidRPr="006F73F2" w:rsidRDefault="00C20356" w:rsidP="008A4C6F">
      <w:pPr>
        <w:ind w:leftChars="100" w:left="240"/>
      </w:pPr>
      <w:proofErr w:type="spellStart"/>
      <w:r w:rsidRPr="006F73F2">
        <w:t>sName</w:t>
      </w:r>
      <w:proofErr w:type="spellEnd"/>
      <w:r w:rsidRPr="006F73F2">
        <w:t xml:space="preserve"> = </w:t>
      </w:r>
      <w:proofErr w:type="spellStart"/>
      <w:r w:rsidRPr="006F73F2">
        <w:t>get_strlit_contents</w:t>
      </w:r>
      <w:proofErr w:type="spellEnd"/>
      <w:r w:rsidRPr="006F73F2">
        <w:t>(</w:t>
      </w:r>
      <w:proofErr w:type="spellStart"/>
      <w:r w:rsidRPr="006F73F2">
        <w:t>get_wide_dword</w:t>
      </w:r>
      <w:proofErr w:type="spellEnd"/>
      <w:r w:rsidRPr="006F73F2">
        <w:t>(</w:t>
      </w:r>
      <w:proofErr w:type="spellStart"/>
      <w:r w:rsidRPr="006F73F2">
        <w:t>ea</w:t>
      </w:r>
      <w:proofErr w:type="spellEnd"/>
      <w:r w:rsidRPr="006F73F2">
        <w:t>))</w:t>
      </w:r>
    </w:p>
    <w:p w14:paraId="667C38FF" w14:textId="77777777" w:rsidR="00C20356" w:rsidRPr="006F73F2" w:rsidRDefault="00C20356" w:rsidP="008A4C6F">
      <w:pPr>
        <w:ind w:leftChars="100" w:left="240"/>
      </w:pPr>
      <w:r w:rsidRPr="006F73F2">
        <w:t>print(</w:t>
      </w:r>
      <w:proofErr w:type="spellStart"/>
      <w:r w:rsidRPr="006F73F2">
        <w:t>sName</w:t>
      </w:r>
      <w:proofErr w:type="spellEnd"/>
      <w:r w:rsidRPr="006F73F2">
        <w:t>)</w:t>
      </w:r>
    </w:p>
    <w:p w14:paraId="46A38074" w14:textId="77777777" w:rsidR="00C20356" w:rsidRPr="006F73F2" w:rsidRDefault="00C20356" w:rsidP="008A4C6F">
      <w:pPr>
        <w:ind w:leftChars="100" w:left="240"/>
      </w:pPr>
      <w:r w:rsidRPr="006F73F2">
        <w:t xml:space="preserve">if </w:t>
      </w:r>
      <w:proofErr w:type="spellStart"/>
      <w:r w:rsidRPr="006F73F2">
        <w:t>sName</w:t>
      </w:r>
      <w:proofErr w:type="spellEnd"/>
      <w:r w:rsidRPr="006F73F2">
        <w:t>:</w:t>
      </w:r>
    </w:p>
    <w:p w14:paraId="0983B89D" w14:textId="77777777" w:rsidR="00C20356" w:rsidRPr="006F73F2" w:rsidRDefault="00C20356" w:rsidP="008A4C6F">
      <w:pPr>
        <w:ind w:leftChars="200" w:left="480"/>
      </w:pPr>
      <w:r w:rsidRPr="006F73F2">
        <w:t>#将bytes转为str</w:t>
      </w:r>
    </w:p>
    <w:p w14:paraId="1D4E03AD" w14:textId="77777777" w:rsidR="00C20356" w:rsidRPr="006F73F2" w:rsidRDefault="00C20356" w:rsidP="008A4C6F">
      <w:pPr>
        <w:ind w:leftChars="200" w:left="480"/>
      </w:pPr>
      <w:proofErr w:type="spellStart"/>
      <w:r w:rsidRPr="006F73F2">
        <w:t>sName</w:t>
      </w:r>
      <w:proofErr w:type="spellEnd"/>
      <w:r w:rsidRPr="006F73F2">
        <w:t xml:space="preserve"> = str(</w:t>
      </w:r>
      <w:proofErr w:type="spellStart"/>
      <w:r w:rsidRPr="006F73F2">
        <w:t>sName,encoding</w:t>
      </w:r>
      <w:proofErr w:type="spellEnd"/>
      <w:r w:rsidRPr="006F73F2">
        <w:t>="utf-8")</w:t>
      </w:r>
    </w:p>
    <w:p w14:paraId="54EFD6DE" w14:textId="77777777" w:rsidR="00C20356" w:rsidRPr="006F73F2" w:rsidRDefault="00C20356" w:rsidP="008A4C6F">
      <w:pPr>
        <w:ind w:leftChars="200" w:left="480"/>
      </w:pPr>
      <w:r w:rsidRPr="006F73F2">
        <w:t>#开始修复函数名</w:t>
      </w:r>
    </w:p>
    <w:p w14:paraId="1012E662" w14:textId="77777777" w:rsidR="00C20356" w:rsidRPr="006F73F2" w:rsidRDefault="00C20356" w:rsidP="008A4C6F">
      <w:pPr>
        <w:ind w:leftChars="200" w:left="480"/>
      </w:pPr>
      <w:proofErr w:type="spellStart"/>
      <w:r w:rsidRPr="006F73F2">
        <w:t>eaFunc</w:t>
      </w:r>
      <w:proofErr w:type="spellEnd"/>
      <w:r w:rsidRPr="006F73F2">
        <w:t xml:space="preserve"> = </w:t>
      </w:r>
      <w:proofErr w:type="spellStart"/>
      <w:r w:rsidRPr="006F73F2">
        <w:t>get_wide_dword</w:t>
      </w:r>
      <w:proofErr w:type="spellEnd"/>
      <w:r w:rsidRPr="006F73F2">
        <w:t>(</w:t>
      </w:r>
      <w:proofErr w:type="spellStart"/>
      <w:r w:rsidRPr="006F73F2">
        <w:t>ea</w:t>
      </w:r>
      <w:proofErr w:type="spellEnd"/>
      <w:r w:rsidRPr="006F73F2">
        <w:t xml:space="preserve"> - offset +4)</w:t>
      </w:r>
    </w:p>
    <w:p w14:paraId="401CE803" w14:textId="77777777" w:rsidR="00C20356" w:rsidRPr="006F73F2" w:rsidRDefault="00C20356" w:rsidP="008A4C6F">
      <w:pPr>
        <w:ind w:leftChars="200" w:left="480"/>
      </w:pPr>
      <w:proofErr w:type="spellStart"/>
      <w:r w:rsidRPr="006F73F2">
        <w:t>set_name</w:t>
      </w:r>
      <w:proofErr w:type="spellEnd"/>
      <w:r w:rsidRPr="006F73F2">
        <w:t>(</w:t>
      </w:r>
      <w:proofErr w:type="spellStart"/>
      <w:r w:rsidRPr="006F73F2">
        <w:t>eaFunc</w:t>
      </w:r>
      <w:proofErr w:type="spellEnd"/>
      <w:r w:rsidRPr="006F73F2">
        <w:t xml:space="preserve">, </w:t>
      </w:r>
      <w:proofErr w:type="spellStart"/>
      <w:r w:rsidRPr="006F73F2">
        <w:t>sName</w:t>
      </w:r>
      <w:proofErr w:type="spellEnd"/>
      <w:r w:rsidRPr="006F73F2">
        <w:t>)</w:t>
      </w:r>
    </w:p>
    <w:p w14:paraId="2FFD8D96" w14:textId="77777777" w:rsidR="00C20356" w:rsidRPr="006F73F2" w:rsidRDefault="00C20356" w:rsidP="008A4C6F">
      <w:pPr>
        <w:ind w:leftChars="200" w:left="480"/>
      </w:pPr>
      <w:proofErr w:type="spellStart"/>
      <w:r w:rsidRPr="006F73F2">
        <w:t>create_insn</w:t>
      </w:r>
      <w:proofErr w:type="spellEnd"/>
      <w:r w:rsidRPr="006F73F2">
        <w:t>(</w:t>
      </w:r>
      <w:proofErr w:type="spellStart"/>
      <w:r w:rsidRPr="006F73F2">
        <w:t>eaFunc</w:t>
      </w:r>
      <w:proofErr w:type="spellEnd"/>
      <w:r w:rsidRPr="006F73F2">
        <w:t>)</w:t>
      </w:r>
    </w:p>
    <w:p w14:paraId="2D2D8CCF" w14:textId="77777777" w:rsidR="00C20356" w:rsidRPr="006F73F2" w:rsidRDefault="00C20356" w:rsidP="008A4C6F">
      <w:pPr>
        <w:ind w:leftChars="200" w:left="480"/>
      </w:pPr>
      <w:proofErr w:type="spellStart"/>
      <w:r w:rsidRPr="006F73F2">
        <w:t>ida_funcs.add_func</w:t>
      </w:r>
      <w:proofErr w:type="spellEnd"/>
      <w:r w:rsidRPr="006F73F2">
        <w:t>(</w:t>
      </w:r>
      <w:proofErr w:type="spellStart"/>
      <w:r w:rsidRPr="006F73F2">
        <w:t>eaFunc</w:t>
      </w:r>
      <w:proofErr w:type="spellEnd"/>
      <w:r w:rsidRPr="006F73F2">
        <w:t>, BADADDR)</w:t>
      </w:r>
    </w:p>
    <w:p w14:paraId="255F99AE" w14:textId="55428FFE" w:rsidR="00C20356" w:rsidRPr="005C1093" w:rsidRDefault="00C20356" w:rsidP="008A4C6F">
      <w:pPr>
        <w:ind w:leftChars="200" w:left="480"/>
      </w:pPr>
      <w:proofErr w:type="spellStart"/>
      <w:r w:rsidRPr="006F73F2">
        <w:t>ea</w:t>
      </w:r>
      <w:proofErr w:type="spellEnd"/>
      <w:r w:rsidRPr="006F73F2">
        <w:t xml:space="preserve"> += </w:t>
      </w:r>
      <w:proofErr w:type="spellStart"/>
      <w:r w:rsidRPr="006F73F2">
        <w:t>symbol_interval</w:t>
      </w:r>
      <w:proofErr w:type="spellEnd"/>
    </w:p>
    <w:p w14:paraId="612C3367" w14:textId="4258B166" w:rsidR="00C20356" w:rsidRDefault="007B06F0" w:rsidP="00A6456A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shodan</w:t>
      </w:r>
      <w:proofErr w:type="spellEnd"/>
    </w:p>
    <w:p w14:paraId="13DD0AC5" w14:textId="67D36B54" w:rsidR="00B26C9B" w:rsidRDefault="00B26C9B" w:rsidP="00B26C9B">
      <w:r w:rsidRPr="00B26C9B">
        <w:rPr>
          <w:noProof/>
        </w:rPr>
        <w:drawing>
          <wp:inline distT="0" distB="0" distL="0" distR="0" wp14:anchorId="35C838D8" wp14:editId="6C842752">
            <wp:extent cx="5274310" cy="1774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3071" w14:textId="4710B277" w:rsidR="00B9665B" w:rsidRDefault="00B26C9B" w:rsidP="00966CC0">
      <w:r>
        <w:tab/>
      </w:r>
      <w:r>
        <w:rPr>
          <w:rFonts w:hint="eastAsia"/>
        </w:rPr>
        <w:t>这一款如果是真的，那其实跟我这一款的是一样的。</w:t>
      </w:r>
      <w:r w:rsidR="0062373C">
        <w:rPr>
          <w:rFonts w:hint="eastAsia"/>
        </w:rPr>
        <w:t>而且将搜索的关键字设置为上图中显示的内容，可以找到更多同款设备</w:t>
      </w:r>
    </w:p>
    <w:p w14:paraId="6E02F83F" w14:textId="11B5D10A" w:rsidR="00437AAD" w:rsidRPr="00B9665B" w:rsidRDefault="00437AAD" w:rsidP="00437AAD">
      <w:pPr>
        <w:pStyle w:val="2"/>
      </w:pPr>
      <w:r>
        <w:rPr>
          <w:rFonts w:hint="eastAsia"/>
        </w:rPr>
        <w:t>在对于</w:t>
      </w:r>
      <w:r w:rsidR="00B46B4F" w:rsidRPr="00B46B4F">
        <w:t>WDB RPC V2协议</w:t>
      </w:r>
      <w:r w:rsidR="00B46B4F">
        <w:rPr>
          <w:rFonts w:hint="eastAsia"/>
        </w:rPr>
        <w:t>而言，不少的报告说明该协议开放有较高的危险性，但是在测试过程中并没有发现该设备有开放</w:t>
      </w:r>
      <w:r w:rsidR="0020426A">
        <w:rPr>
          <w:rFonts w:hint="eastAsia"/>
        </w:rPr>
        <w:t>该协议端口。</w:t>
      </w:r>
    </w:p>
    <w:sectPr w:rsidR="00437AAD" w:rsidRPr="00B9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ng Nick" w:date="2022-04-27T16:34:00Z" w:initials="LN">
    <w:p w14:paraId="15B284B7" w14:textId="28EBF170" w:rsidR="00F257BD" w:rsidRDefault="00F257BD" w:rsidP="005C109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这里已经解决，在下载的文件中找到了结果和答案</w:t>
      </w:r>
    </w:p>
  </w:comment>
  <w:comment w:id="26" w:author="Long Nick" w:date="2022-04-28T08:59:00Z" w:initials="LN">
    <w:p w14:paraId="37DCB334" w14:textId="7928A316" w:rsidR="00C06198" w:rsidRDefault="00C06198" w:rsidP="005C109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这一部分的内容</w:t>
      </w:r>
      <w:r w:rsidR="00441D9D">
        <w:rPr>
          <w:rFonts w:hint="eastAsia"/>
        </w:rPr>
        <w:t>需要的时候再弄，因为是跟符号表的回复有关系的，但是</w:t>
      </w:r>
      <w:r w:rsidR="00441D9D" w:rsidRPr="005E796D">
        <w:rPr>
          <w:rFonts w:hint="eastAsia"/>
          <w:b/>
          <w:bCs/>
          <w:color w:val="FF0000"/>
        </w:rPr>
        <w:t>我怎么去写这部分的内容呢？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B284B7" w15:done="0"/>
  <w15:commentEx w15:paraId="37DCB3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3EF01" w16cex:dateUtc="2022-04-27T08:34:00Z"/>
  <w16cex:commentExtensible w16cex:durableId="2614D603" w16cex:dateUtc="2022-04-28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B284B7" w16cid:durableId="2613EF01"/>
  <w16cid:commentId w16cid:paraId="37DCB334" w16cid:durableId="2614D6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26E5" w14:textId="77777777" w:rsidR="00AE065F" w:rsidRDefault="00AE065F" w:rsidP="00BC75EF">
      <w:r>
        <w:separator/>
      </w:r>
    </w:p>
  </w:endnote>
  <w:endnote w:type="continuationSeparator" w:id="0">
    <w:p w14:paraId="7D4C6F1E" w14:textId="77777777" w:rsidR="00AE065F" w:rsidRDefault="00AE065F" w:rsidP="00BC75EF">
      <w:r>
        <w:continuationSeparator/>
      </w:r>
    </w:p>
  </w:endnote>
  <w:endnote w:type="continuationNotice" w:id="1">
    <w:p w14:paraId="2622A4E3" w14:textId="77777777" w:rsidR="00AE065F" w:rsidRDefault="00AE0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D4B1" w14:textId="77777777" w:rsidR="00AE065F" w:rsidRDefault="00AE065F" w:rsidP="00BC75EF">
      <w:r>
        <w:separator/>
      </w:r>
    </w:p>
  </w:footnote>
  <w:footnote w:type="continuationSeparator" w:id="0">
    <w:p w14:paraId="634237C1" w14:textId="77777777" w:rsidR="00AE065F" w:rsidRDefault="00AE065F" w:rsidP="00BC75EF">
      <w:r>
        <w:continuationSeparator/>
      </w:r>
    </w:p>
  </w:footnote>
  <w:footnote w:type="continuationNotice" w:id="1">
    <w:p w14:paraId="095649BF" w14:textId="77777777" w:rsidR="00AE065F" w:rsidRDefault="00AE06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42E"/>
    <w:multiLevelType w:val="hybridMultilevel"/>
    <w:tmpl w:val="521E97F4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279C0"/>
    <w:multiLevelType w:val="hybridMultilevel"/>
    <w:tmpl w:val="6E0AD044"/>
    <w:lvl w:ilvl="0" w:tplc="9E304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17A89"/>
    <w:multiLevelType w:val="hybridMultilevel"/>
    <w:tmpl w:val="70EEE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837D9"/>
    <w:multiLevelType w:val="hybridMultilevel"/>
    <w:tmpl w:val="805AA2CE"/>
    <w:lvl w:ilvl="0" w:tplc="C34A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4A25E9"/>
    <w:multiLevelType w:val="hybridMultilevel"/>
    <w:tmpl w:val="D2942D8A"/>
    <w:lvl w:ilvl="0" w:tplc="97503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E6717"/>
    <w:multiLevelType w:val="hybridMultilevel"/>
    <w:tmpl w:val="B290D64E"/>
    <w:lvl w:ilvl="0" w:tplc="23D0676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B2D31"/>
    <w:multiLevelType w:val="hybridMultilevel"/>
    <w:tmpl w:val="C8B41D0C"/>
    <w:lvl w:ilvl="0" w:tplc="AF22266C">
      <w:start w:val="1"/>
      <w:numFmt w:val="japaneseCounting"/>
      <w:pStyle w:val="1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44CD7"/>
    <w:multiLevelType w:val="hybridMultilevel"/>
    <w:tmpl w:val="15081BAC"/>
    <w:lvl w:ilvl="0" w:tplc="90C20F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F990E4F"/>
    <w:multiLevelType w:val="hybridMultilevel"/>
    <w:tmpl w:val="2A347B3C"/>
    <w:lvl w:ilvl="0" w:tplc="2F761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984F81"/>
    <w:multiLevelType w:val="hybridMultilevel"/>
    <w:tmpl w:val="321CB6CA"/>
    <w:lvl w:ilvl="0" w:tplc="97D06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547351">
    <w:abstractNumId w:val="9"/>
  </w:num>
  <w:num w:numId="2" w16cid:durableId="1476213784">
    <w:abstractNumId w:val="6"/>
  </w:num>
  <w:num w:numId="3" w16cid:durableId="843403213">
    <w:abstractNumId w:val="1"/>
  </w:num>
  <w:num w:numId="4" w16cid:durableId="991103110">
    <w:abstractNumId w:val="0"/>
  </w:num>
  <w:num w:numId="5" w16cid:durableId="789055966">
    <w:abstractNumId w:val="5"/>
  </w:num>
  <w:num w:numId="6" w16cid:durableId="911819511">
    <w:abstractNumId w:val="7"/>
  </w:num>
  <w:num w:numId="7" w16cid:durableId="1217088053">
    <w:abstractNumId w:val="3"/>
  </w:num>
  <w:num w:numId="8" w16cid:durableId="564688078">
    <w:abstractNumId w:val="4"/>
  </w:num>
  <w:num w:numId="9" w16cid:durableId="1165054878">
    <w:abstractNumId w:val="8"/>
  </w:num>
  <w:num w:numId="10" w16cid:durableId="1366098453">
    <w:abstractNumId w:val="5"/>
    <w:lvlOverride w:ilvl="0">
      <w:startOverride w:val="1"/>
    </w:lvlOverride>
  </w:num>
  <w:num w:numId="11" w16cid:durableId="859666747">
    <w:abstractNumId w:val="2"/>
  </w:num>
  <w:num w:numId="12" w16cid:durableId="2107386578">
    <w:abstractNumId w:val="5"/>
    <w:lvlOverride w:ilvl="0">
      <w:startOverride w:val="1"/>
    </w:lvlOverride>
  </w:num>
  <w:num w:numId="13" w16cid:durableId="100536136">
    <w:abstractNumId w:val="5"/>
    <w:lvlOverride w:ilvl="0">
      <w:startOverride w:val="1"/>
    </w:lvlOverride>
  </w:num>
  <w:num w:numId="14" w16cid:durableId="4267317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 Nick">
    <w15:presenceInfo w15:providerId="Windows Live" w15:userId="6659fe71f7b0a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80"/>
    <w:rsid w:val="00016C4D"/>
    <w:rsid w:val="00026AEC"/>
    <w:rsid w:val="00033C14"/>
    <w:rsid w:val="0003524D"/>
    <w:rsid w:val="0004200D"/>
    <w:rsid w:val="00045862"/>
    <w:rsid w:val="0006617B"/>
    <w:rsid w:val="000665E5"/>
    <w:rsid w:val="00083DDF"/>
    <w:rsid w:val="000A15DA"/>
    <w:rsid w:val="000A29C5"/>
    <w:rsid w:val="000A7772"/>
    <w:rsid w:val="000C2A64"/>
    <w:rsid w:val="000D01F1"/>
    <w:rsid w:val="000E493F"/>
    <w:rsid w:val="000F084C"/>
    <w:rsid w:val="0010749F"/>
    <w:rsid w:val="001133B6"/>
    <w:rsid w:val="001519FC"/>
    <w:rsid w:val="00151D14"/>
    <w:rsid w:val="00157022"/>
    <w:rsid w:val="00164F68"/>
    <w:rsid w:val="00167836"/>
    <w:rsid w:val="00174CFE"/>
    <w:rsid w:val="00177DC4"/>
    <w:rsid w:val="00196BA6"/>
    <w:rsid w:val="001D186B"/>
    <w:rsid w:val="001D73F1"/>
    <w:rsid w:val="001E22EC"/>
    <w:rsid w:val="001F4E33"/>
    <w:rsid w:val="0020426A"/>
    <w:rsid w:val="0022192E"/>
    <w:rsid w:val="002332D2"/>
    <w:rsid w:val="00275664"/>
    <w:rsid w:val="00282428"/>
    <w:rsid w:val="002C7561"/>
    <w:rsid w:val="0036211B"/>
    <w:rsid w:val="00373810"/>
    <w:rsid w:val="003767E5"/>
    <w:rsid w:val="00387881"/>
    <w:rsid w:val="003A0723"/>
    <w:rsid w:val="003B4EA7"/>
    <w:rsid w:val="003D2790"/>
    <w:rsid w:val="003E6028"/>
    <w:rsid w:val="003F1F70"/>
    <w:rsid w:val="00406103"/>
    <w:rsid w:val="00430A12"/>
    <w:rsid w:val="00437494"/>
    <w:rsid w:val="00437AAD"/>
    <w:rsid w:val="00437FC1"/>
    <w:rsid w:val="00441D9D"/>
    <w:rsid w:val="0046248E"/>
    <w:rsid w:val="004B31D4"/>
    <w:rsid w:val="004B5887"/>
    <w:rsid w:val="004F2A03"/>
    <w:rsid w:val="004F2F97"/>
    <w:rsid w:val="004F3650"/>
    <w:rsid w:val="00533CAF"/>
    <w:rsid w:val="005457CA"/>
    <w:rsid w:val="005572BF"/>
    <w:rsid w:val="00572860"/>
    <w:rsid w:val="00573C12"/>
    <w:rsid w:val="005A7142"/>
    <w:rsid w:val="005C1093"/>
    <w:rsid w:val="005C10F1"/>
    <w:rsid w:val="005C604B"/>
    <w:rsid w:val="005E6E83"/>
    <w:rsid w:val="005E796D"/>
    <w:rsid w:val="00600513"/>
    <w:rsid w:val="00617842"/>
    <w:rsid w:val="00622CD4"/>
    <w:rsid w:val="0062373C"/>
    <w:rsid w:val="0062388A"/>
    <w:rsid w:val="00633A5D"/>
    <w:rsid w:val="00645A79"/>
    <w:rsid w:val="00666669"/>
    <w:rsid w:val="006806B7"/>
    <w:rsid w:val="00690ABF"/>
    <w:rsid w:val="006A5E07"/>
    <w:rsid w:val="006D7B18"/>
    <w:rsid w:val="006F73F2"/>
    <w:rsid w:val="0070244D"/>
    <w:rsid w:val="0070352B"/>
    <w:rsid w:val="00723A83"/>
    <w:rsid w:val="00741EAA"/>
    <w:rsid w:val="00764809"/>
    <w:rsid w:val="007826F7"/>
    <w:rsid w:val="007A7FC0"/>
    <w:rsid w:val="007B06F0"/>
    <w:rsid w:val="007B260B"/>
    <w:rsid w:val="007D1F65"/>
    <w:rsid w:val="007E549F"/>
    <w:rsid w:val="00812740"/>
    <w:rsid w:val="00813D8C"/>
    <w:rsid w:val="008828D6"/>
    <w:rsid w:val="00883F10"/>
    <w:rsid w:val="00885024"/>
    <w:rsid w:val="00893063"/>
    <w:rsid w:val="008A0F74"/>
    <w:rsid w:val="008A4C6F"/>
    <w:rsid w:val="008A7341"/>
    <w:rsid w:val="008B252A"/>
    <w:rsid w:val="008C79CA"/>
    <w:rsid w:val="008D7ACA"/>
    <w:rsid w:val="008D7F95"/>
    <w:rsid w:val="008F23DE"/>
    <w:rsid w:val="008F7EEC"/>
    <w:rsid w:val="009008B2"/>
    <w:rsid w:val="00915950"/>
    <w:rsid w:val="009301FF"/>
    <w:rsid w:val="00931069"/>
    <w:rsid w:val="00936237"/>
    <w:rsid w:val="00941B6F"/>
    <w:rsid w:val="00947077"/>
    <w:rsid w:val="00955C5C"/>
    <w:rsid w:val="009609DF"/>
    <w:rsid w:val="00966CC0"/>
    <w:rsid w:val="00987039"/>
    <w:rsid w:val="00993CE9"/>
    <w:rsid w:val="009A230E"/>
    <w:rsid w:val="009B2A4E"/>
    <w:rsid w:val="009C33B1"/>
    <w:rsid w:val="009C64DF"/>
    <w:rsid w:val="009D5AB8"/>
    <w:rsid w:val="009D7DA6"/>
    <w:rsid w:val="009E2188"/>
    <w:rsid w:val="00A021B1"/>
    <w:rsid w:val="00A10285"/>
    <w:rsid w:val="00A4155D"/>
    <w:rsid w:val="00A6456A"/>
    <w:rsid w:val="00A843A9"/>
    <w:rsid w:val="00AA107F"/>
    <w:rsid w:val="00AE065F"/>
    <w:rsid w:val="00B24BAD"/>
    <w:rsid w:val="00B26549"/>
    <w:rsid w:val="00B26C9B"/>
    <w:rsid w:val="00B46B4F"/>
    <w:rsid w:val="00B61CD2"/>
    <w:rsid w:val="00B745EF"/>
    <w:rsid w:val="00B83C6C"/>
    <w:rsid w:val="00B85941"/>
    <w:rsid w:val="00B862A7"/>
    <w:rsid w:val="00B9665B"/>
    <w:rsid w:val="00BC75EF"/>
    <w:rsid w:val="00BE3603"/>
    <w:rsid w:val="00BF195A"/>
    <w:rsid w:val="00C06198"/>
    <w:rsid w:val="00C20356"/>
    <w:rsid w:val="00C40DF2"/>
    <w:rsid w:val="00C42880"/>
    <w:rsid w:val="00C42FF9"/>
    <w:rsid w:val="00C90102"/>
    <w:rsid w:val="00CE15B0"/>
    <w:rsid w:val="00CE7A87"/>
    <w:rsid w:val="00CF7A02"/>
    <w:rsid w:val="00D020D9"/>
    <w:rsid w:val="00D35566"/>
    <w:rsid w:val="00D41F65"/>
    <w:rsid w:val="00D44F74"/>
    <w:rsid w:val="00D70CC0"/>
    <w:rsid w:val="00D72CCA"/>
    <w:rsid w:val="00D75555"/>
    <w:rsid w:val="00D76655"/>
    <w:rsid w:val="00DC63F5"/>
    <w:rsid w:val="00DF1F9A"/>
    <w:rsid w:val="00E519D9"/>
    <w:rsid w:val="00E76E33"/>
    <w:rsid w:val="00E83C0C"/>
    <w:rsid w:val="00EB79A8"/>
    <w:rsid w:val="00EC2B40"/>
    <w:rsid w:val="00ED4454"/>
    <w:rsid w:val="00F04E8F"/>
    <w:rsid w:val="00F11E04"/>
    <w:rsid w:val="00F257BD"/>
    <w:rsid w:val="00F37E63"/>
    <w:rsid w:val="00F6311B"/>
    <w:rsid w:val="00F82715"/>
    <w:rsid w:val="00F910BE"/>
    <w:rsid w:val="00F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0F1C9"/>
  <w15:chartTrackingRefBased/>
  <w15:docId w15:val="{3B6EE4EE-F60D-4573-A4A9-EAADC47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093"/>
    <w:pPr>
      <w:widowControl w:val="0"/>
      <w:jc w:val="both"/>
    </w:pPr>
    <w:rPr>
      <w:rFonts w:ascii="仿宋" w:eastAsia="仿宋" w:hAnsi="仿宋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8930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3063"/>
    <w:pPr>
      <w:keepNext/>
      <w:keepLines/>
      <w:numPr>
        <w:numId w:val="5"/>
      </w:numPr>
      <w:spacing w:before="260" w:after="260" w:line="416" w:lineRule="auto"/>
      <w:outlineLvl w:val="1"/>
    </w:pPr>
    <w:rPr>
      <w:rFonts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5E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5E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5E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6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B966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6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93063"/>
    <w:rPr>
      <w:rFonts w:ascii="仿宋" w:eastAsia="仿宋" w:hAnsi="仿宋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93063"/>
    <w:rPr>
      <w:rFonts w:ascii="仿宋" w:eastAsia="仿宋" w:hAnsi="仿宋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893063"/>
    <w:pPr>
      <w:ind w:firstLineChars="200" w:firstLine="420"/>
    </w:pPr>
  </w:style>
  <w:style w:type="table" w:styleId="ab">
    <w:name w:val="Table Grid"/>
    <w:basedOn w:val="a1"/>
    <w:uiPriority w:val="39"/>
    <w:rsid w:val="00893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89306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893063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893063"/>
    <w:rPr>
      <w:rFonts w:ascii="仿宋" w:eastAsia="仿宋" w:hAnsi="仿宋"/>
      <w:sz w:val="24"/>
      <w:szCs w:val="2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9306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893063"/>
    <w:rPr>
      <w:rFonts w:ascii="仿宋" w:eastAsia="仿宋" w:hAnsi="仿宋"/>
      <w:b/>
      <w:bCs/>
      <w:sz w:val="24"/>
      <w:szCs w:val="28"/>
    </w:rPr>
  </w:style>
  <w:style w:type="character" w:styleId="af1">
    <w:name w:val="FollowedHyperlink"/>
    <w:basedOn w:val="a0"/>
    <w:uiPriority w:val="99"/>
    <w:semiHidden/>
    <w:unhideWhenUsed/>
    <w:rsid w:val="00893063"/>
    <w:rPr>
      <w:color w:val="954F72" w:themeColor="followedHyperlink"/>
      <w:u w:val="single"/>
    </w:rPr>
  </w:style>
  <w:style w:type="paragraph" w:styleId="af2">
    <w:name w:val="Revision"/>
    <w:hidden/>
    <w:uiPriority w:val="99"/>
    <w:semiHidden/>
    <w:rsid w:val="008828D6"/>
    <w:rPr>
      <w:rFonts w:ascii="仿宋" w:eastAsia="仿宋" w:hAnsi="仿宋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dndocs.com/article/1351323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p1kk.github.io/2021/06/12/iot/tplink%20wr886%20v6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cn-sec.com/archives/777131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yangmzh3/p/11214451.html" TargetMode="External"/><Relationship Id="rId20" Type="http://schemas.openxmlformats.org/officeDocument/2006/relationships/hyperlink" Target="https://zyen12138.github.io/2022/02/04/%E5%A6%82%E4%BD%95%E5%AF%B9ARM%E6%9E%B6%E6%9E%84%E4%B8%8B%E7%9A%84VxWorks%E7%B3%BB%E7%BB%9F%E5%9B%BA%E4%BB%B6%E8%BF%9B%E8%A1%8C%E4%BF%AE%E5%A4%8D%EF%BC%9F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blog.csdn.net/stonesharp/article/details/50530849?spm=1001.2101.3001.6650.4&amp;utm_medium=distribute.pc_relevant.none-task-blog-2%7Edefault%7ECTRLIST%7ERate-4.pc_relevant_antiscanv2&amp;depth_1-utm_source=distribute.pc_relevant.none-task-blog-2%7Edefault%7ECTRLIST%7ERate-4.pc_relevant_antiscanv2&amp;utm_relevant_index=9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BD3F-0718-4546-A791-F1ABC33B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Jusin</dc:creator>
  <cp:keywords/>
  <dc:description/>
  <cp:lastModifiedBy>Long Nick</cp:lastModifiedBy>
  <cp:revision>2</cp:revision>
  <dcterms:created xsi:type="dcterms:W3CDTF">2022-05-17T06:58:00Z</dcterms:created>
  <dcterms:modified xsi:type="dcterms:W3CDTF">2022-05-17T06:58:00Z</dcterms:modified>
</cp:coreProperties>
</file>